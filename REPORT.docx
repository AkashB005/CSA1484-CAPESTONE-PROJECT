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B2672C" w14:textId="77777777" w:rsidR="00471169" w:rsidRPr="00471169" w:rsidRDefault="00471169" w:rsidP="00D80EA5">
      <w:pPr>
        <w:rPr>
          <w:rFonts w:ascii="Times New Roman" w:hAnsi="Times New Roman" w:cs="Times New Roman"/>
          <w:b/>
          <w:sz w:val="24"/>
          <w:szCs w:val="24"/>
          <w:u w:val="single"/>
        </w:rPr>
      </w:pPr>
    </w:p>
    <w:p w14:paraId="3D15D472" w14:textId="2888DFEF" w:rsidR="00471169" w:rsidRPr="00471169" w:rsidRDefault="00471169" w:rsidP="00471169">
      <w:pPr>
        <w:jc w:val="center"/>
        <w:rPr>
          <w:rFonts w:ascii="Times New Roman" w:hAnsi="Times New Roman" w:cs="Times New Roman"/>
          <w:b/>
          <w:sz w:val="28"/>
          <w:szCs w:val="24"/>
        </w:rPr>
      </w:pPr>
      <w:r w:rsidRPr="00471169">
        <w:rPr>
          <w:rFonts w:ascii="Times New Roman" w:hAnsi="Times New Roman" w:cs="Times New Roman"/>
          <w:b/>
          <w:noProof/>
          <w:sz w:val="28"/>
          <w:szCs w:val="24"/>
          <w:lang w:val="en-GB" w:eastAsia="en-GB"/>
        </w:rPr>
        <w:drawing>
          <wp:anchor distT="0" distB="0" distL="114300" distR="114300" simplePos="0" relativeHeight="251658240" behindDoc="0" locked="0" layoutInCell="1" allowOverlap="1" wp14:anchorId="74545D82" wp14:editId="2A8E125D">
            <wp:simplePos x="0" y="0"/>
            <wp:positionH relativeFrom="column">
              <wp:posOffset>-255270</wp:posOffset>
            </wp:positionH>
            <wp:positionV relativeFrom="paragraph">
              <wp:posOffset>-191770</wp:posOffset>
            </wp:positionV>
            <wp:extent cx="909320" cy="900430"/>
            <wp:effectExtent l="0" t="0" r="0" b="0"/>
            <wp:wrapNone/>
            <wp:docPr id="1291998139" name="Picture 3"/>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5"/>
                    <a:stretch>
                      <a:fillRect/>
                    </a:stretch>
                  </pic:blipFill>
                  <pic:spPr>
                    <a:xfrm>
                      <a:off x="0" y="0"/>
                      <a:ext cx="909320" cy="900430"/>
                    </a:xfrm>
                    <a:prstGeom prst="rect">
                      <a:avLst/>
                    </a:prstGeom>
                    <a:noFill/>
                    <a:ln w="9525">
                      <a:noFill/>
                      <a:miter lim="800000"/>
                      <a:headEnd/>
                      <a:tailEnd/>
                    </a:ln>
                  </pic:spPr>
                </pic:pic>
              </a:graphicData>
            </a:graphic>
            <wp14:sizeRelH relativeFrom="margin">
              <wp14:pctWidth>0</wp14:pctWidth>
            </wp14:sizeRelH>
          </wp:anchor>
        </w:drawing>
      </w:r>
      <w:r w:rsidRPr="00471169">
        <w:rPr>
          <w:rFonts w:ascii="Times New Roman" w:hAnsi="Times New Roman" w:cs="Times New Roman"/>
          <w:b/>
          <w:noProof/>
          <w:sz w:val="28"/>
          <w:szCs w:val="24"/>
          <w:lang w:val="en-GB" w:eastAsia="en-GB"/>
        </w:rPr>
        <w:drawing>
          <wp:anchor distT="0" distB="0" distL="114300" distR="114300" simplePos="0" relativeHeight="251658241" behindDoc="1" locked="0" layoutInCell="1" allowOverlap="1" wp14:anchorId="47743FEA" wp14:editId="139CBC15">
            <wp:simplePos x="0" y="0"/>
            <wp:positionH relativeFrom="column">
              <wp:posOffset>5537200</wp:posOffset>
            </wp:positionH>
            <wp:positionV relativeFrom="paragraph">
              <wp:posOffset>-191135</wp:posOffset>
            </wp:positionV>
            <wp:extent cx="712470" cy="914400"/>
            <wp:effectExtent l="19050" t="0" r="0" b="0"/>
            <wp:wrapNone/>
            <wp:docPr id="7207752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6" cstate="print"/>
                    <a:srcRect/>
                    <a:stretch>
                      <a:fillRect/>
                    </a:stretch>
                  </pic:blipFill>
                  <pic:spPr>
                    <a:xfrm>
                      <a:off x="0" y="0"/>
                      <a:ext cx="712470" cy="914400"/>
                    </a:xfrm>
                    <a:prstGeom prst="rect">
                      <a:avLst/>
                    </a:prstGeom>
                    <a:noFill/>
                  </pic:spPr>
                </pic:pic>
              </a:graphicData>
            </a:graphic>
          </wp:anchor>
        </w:drawing>
      </w:r>
      <w:r w:rsidRPr="00471169">
        <w:rPr>
          <w:rFonts w:ascii="Times New Roman" w:hAnsi="Times New Roman" w:cs="Times New Roman"/>
          <w:b/>
          <w:sz w:val="28"/>
          <w:szCs w:val="24"/>
        </w:rPr>
        <w:t>SIMATS SCHOOL OF ENGINEERING</w:t>
      </w:r>
    </w:p>
    <w:p w14:paraId="0983FAD3" w14:textId="05A1744C" w:rsidR="00471169" w:rsidRPr="00471169" w:rsidRDefault="00471169" w:rsidP="00471169">
      <w:pPr>
        <w:jc w:val="center"/>
        <w:rPr>
          <w:rFonts w:ascii="Times New Roman" w:hAnsi="Times New Roman" w:cs="Times New Roman"/>
          <w:b/>
          <w:szCs w:val="24"/>
        </w:rPr>
      </w:pPr>
      <w:r>
        <w:rPr>
          <w:rFonts w:ascii="Times New Roman" w:hAnsi="Times New Roman" w:cs="Times New Roman"/>
          <w:b/>
          <w:szCs w:val="24"/>
        </w:rPr>
        <w:t xml:space="preserve">      </w:t>
      </w:r>
      <w:r w:rsidRPr="00471169">
        <w:rPr>
          <w:rFonts w:ascii="Times New Roman" w:hAnsi="Times New Roman" w:cs="Times New Roman"/>
          <w:b/>
          <w:szCs w:val="24"/>
        </w:rPr>
        <w:t>SAVEETHA INSTITUTE OF MEDICAL AND TECHNICAL SCIENCES</w:t>
      </w:r>
    </w:p>
    <w:p w14:paraId="273A293A" w14:textId="77777777" w:rsidR="00471169" w:rsidRPr="00471169" w:rsidRDefault="00471169" w:rsidP="00471169">
      <w:pPr>
        <w:jc w:val="center"/>
        <w:rPr>
          <w:rFonts w:ascii="Times New Roman" w:hAnsi="Times New Roman" w:cs="Times New Roman"/>
          <w:b/>
          <w:sz w:val="24"/>
          <w:szCs w:val="24"/>
        </w:rPr>
      </w:pPr>
      <w:r w:rsidRPr="00471169">
        <w:rPr>
          <w:rFonts w:ascii="Times New Roman" w:hAnsi="Times New Roman" w:cs="Times New Roman"/>
          <w:b/>
          <w:sz w:val="24"/>
          <w:szCs w:val="24"/>
        </w:rPr>
        <w:t>CHENNAI-602105</w:t>
      </w:r>
    </w:p>
    <w:p w14:paraId="7D4C4EDD" w14:textId="77777777" w:rsidR="00471169" w:rsidRPr="00471169" w:rsidRDefault="00471169" w:rsidP="00471169">
      <w:pPr>
        <w:jc w:val="center"/>
        <w:rPr>
          <w:rFonts w:ascii="Times New Roman" w:hAnsi="Times New Roman" w:cs="Times New Roman"/>
          <w:b/>
          <w:sz w:val="24"/>
          <w:szCs w:val="24"/>
          <w:u w:val="single"/>
        </w:rPr>
      </w:pPr>
    </w:p>
    <w:p w14:paraId="737A6859" w14:textId="77777777" w:rsidR="00471169" w:rsidRDefault="00471169" w:rsidP="00471169">
      <w:pPr>
        <w:jc w:val="center"/>
        <w:rPr>
          <w:rFonts w:ascii="Times New Roman" w:hAnsi="Times New Roman" w:cs="Times New Roman"/>
          <w:b/>
          <w:sz w:val="24"/>
          <w:szCs w:val="24"/>
          <w:u w:val="single"/>
        </w:rPr>
      </w:pPr>
    </w:p>
    <w:p w14:paraId="62E5A210" w14:textId="77777777" w:rsidR="00471169" w:rsidRPr="00471169" w:rsidRDefault="00471169" w:rsidP="00471169">
      <w:pPr>
        <w:jc w:val="center"/>
        <w:rPr>
          <w:rFonts w:ascii="Times New Roman" w:hAnsi="Times New Roman" w:cs="Times New Roman"/>
          <w:b/>
          <w:sz w:val="24"/>
          <w:szCs w:val="24"/>
          <w:u w:val="single"/>
        </w:rPr>
      </w:pPr>
    </w:p>
    <w:p w14:paraId="3A02061C" w14:textId="09721280" w:rsidR="00471169" w:rsidRDefault="00471169" w:rsidP="00471169">
      <w:pPr>
        <w:spacing w:after="0" w:line="240" w:lineRule="auto"/>
        <w:jc w:val="center"/>
        <w:rPr>
          <w:rFonts w:ascii="Times New Roman" w:hAnsi="Times New Roman" w:cs="Times New Roman"/>
          <w:b/>
          <w:sz w:val="48"/>
          <w:szCs w:val="48"/>
        </w:rPr>
      </w:pPr>
      <w:r w:rsidRPr="00471169">
        <w:rPr>
          <w:rFonts w:ascii="Times New Roman" w:hAnsi="Times New Roman" w:cs="Times New Roman"/>
          <w:b/>
          <w:sz w:val="48"/>
          <w:szCs w:val="48"/>
        </w:rPr>
        <w:t>Title of the Project</w:t>
      </w:r>
    </w:p>
    <w:p w14:paraId="40075301" w14:textId="25B595DA" w:rsidR="0062392C" w:rsidRPr="0062392C" w:rsidRDefault="0062392C" w:rsidP="00471169">
      <w:pPr>
        <w:spacing w:after="0" w:line="240" w:lineRule="auto"/>
        <w:jc w:val="center"/>
        <w:rPr>
          <w:rFonts w:ascii="Times New Roman" w:hAnsi="Times New Roman" w:cs="Times New Roman"/>
          <w:bCs/>
          <w:sz w:val="40"/>
          <w:szCs w:val="40"/>
        </w:rPr>
      </w:pPr>
      <w:r w:rsidRPr="0062392C">
        <w:rPr>
          <w:rFonts w:ascii="Times New Roman" w:hAnsi="Times New Roman" w:cs="Times New Roman"/>
          <w:bCs/>
          <w:sz w:val="40"/>
          <w:szCs w:val="40"/>
        </w:rPr>
        <w:t>Intermediate Code Generation and Optimization</w:t>
      </w:r>
    </w:p>
    <w:p w14:paraId="7998B2F4" w14:textId="77777777" w:rsidR="00471169" w:rsidRDefault="00471169" w:rsidP="00471169">
      <w:pPr>
        <w:jc w:val="center"/>
        <w:rPr>
          <w:rFonts w:ascii="Times New Roman" w:hAnsi="Times New Roman" w:cs="Times New Roman"/>
          <w:b/>
          <w:sz w:val="48"/>
          <w:szCs w:val="48"/>
          <w:u w:val="single"/>
        </w:rPr>
      </w:pPr>
    </w:p>
    <w:p w14:paraId="5E9741E3" w14:textId="77777777" w:rsidR="00471169" w:rsidRPr="00471169" w:rsidRDefault="00471169" w:rsidP="00471169">
      <w:pPr>
        <w:jc w:val="center"/>
        <w:rPr>
          <w:rFonts w:ascii="Times New Roman" w:hAnsi="Times New Roman" w:cs="Times New Roman"/>
          <w:b/>
          <w:sz w:val="48"/>
          <w:szCs w:val="48"/>
          <w:u w:val="single"/>
        </w:rPr>
      </w:pPr>
    </w:p>
    <w:p w14:paraId="72162410" w14:textId="77777777" w:rsidR="00471169" w:rsidRPr="00471169" w:rsidRDefault="00471169" w:rsidP="00471169">
      <w:pPr>
        <w:spacing w:after="0"/>
        <w:jc w:val="center"/>
        <w:rPr>
          <w:rFonts w:ascii="Times New Roman" w:hAnsi="Times New Roman" w:cs="Times New Roman"/>
          <w:b/>
          <w:sz w:val="28"/>
          <w:szCs w:val="28"/>
        </w:rPr>
      </w:pPr>
      <w:r w:rsidRPr="00471169">
        <w:rPr>
          <w:rFonts w:ascii="Times New Roman" w:hAnsi="Times New Roman" w:cs="Times New Roman"/>
          <w:b/>
          <w:sz w:val="28"/>
          <w:szCs w:val="28"/>
        </w:rPr>
        <w:t>A CAPSTONE PROJECT REPORT</w:t>
      </w:r>
    </w:p>
    <w:p w14:paraId="7E4759A6" w14:textId="77777777" w:rsidR="00471169" w:rsidRPr="00471169" w:rsidRDefault="00471169" w:rsidP="00471169">
      <w:pPr>
        <w:spacing w:after="0"/>
        <w:jc w:val="center"/>
        <w:rPr>
          <w:rFonts w:ascii="Times New Roman" w:hAnsi="Times New Roman" w:cs="Times New Roman"/>
          <w:b/>
          <w:sz w:val="28"/>
          <w:szCs w:val="28"/>
        </w:rPr>
      </w:pPr>
    </w:p>
    <w:p w14:paraId="12472DF1" w14:textId="77777777" w:rsidR="00471169" w:rsidRPr="00471169" w:rsidRDefault="00471169" w:rsidP="00471169">
      <w:pPr>
        <w:spacing w:after="0" w:line="360" w:lineRule="auto"/>
        <w:jc w:val="center"/>
        <w:rPr>
          <w:rFonts w:ascii="Times New Roman" w:hAnsi="Times New Roman" w:cs="Times New Roman"/>
          <w:bCs/>
          <w:i/>
          <w:sz w:val="28"/>
          <w:szCs w:val="28"/>
        </w:rPr>
      </w:pPr>
      <w:r w:rsidRPr="00471169">
        <w:rPr>
          <w:rFonts w:ascii="Times New Roman" w:hAnsi="Times New Roman" w:cs="Times New Roman"/>
          <w:bCs/>
          <w:i/>
          <w:sz w:val="28"/>
          <w:szCs w:val="28"/>
        </w:rPr>
        <w:t>Submitted in the partial fulfillment for the award of the degree of</w:t>
      </w:r>
    </w:p>
    <w:p w14:paraId="367A82BB" w14:textId="2123DC33" w:rsidR="00471169" w:rsidRPr="00471169" w:rsidRDefault="00471169" w:rsidP="00471169">
      <w:pPr>
        <w:spacing w:after="0" w:line="360" w:lineRule="auto"/>
        <w:jc w:val="center"/>
        <w:rPr>
          <w:rFonts w:ascii="Times New Roman" w:hAnsi="Times New Roman" w:cs="Times New Roman"/>
          <w:b/>
          <w:sz w:val="32"/>
          <w:szCs w:val="32"/>
        </w:rPr>
      </w:pPr>
      <w:r w:rsidRPr="00471169">
        <w:rPr>
          <w:rFonts w:ascii="Times New Roman" w:hAnsi="Times New Roman" w:cs="Times New Roman"/>
          <w:b/>
          <w:sz w:val="32"/>
          <w:szCs w:val="32"/>
        </w:rPr>
        <w:t>B</w:t>
      </w:r>
      <w:r>
        <w:rPr>
          <w:rFonts w:ascii="Times New Roman" w:hAnsi="Times New Roman" w:cs="Times New Roman"/>
          <w:b/>
          <w:sz w:val="32"/>
          <w:szCs w:val="32"/>
        </w:rPr>
        <w:t>ACHELOR OF ENGINEERING</w:t>
      </w:r>
    </w:p>
    <w:p w14:paraId="3D61F3F8" w14:textId="77777777" w:rsidR="00471169" w:rsidRPr="00471169" w:rsidRDefault="00471169" w:rsidP="00471169">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IN</w:t>
      </w:r>
    </w:p>
    <w:p w14:paraId="3F44F64C" w14:textId="0CF88C28" w:rsidR="00471169" w:rsidRPr="00471169" w:rsidRDefault="0062392C" w:rsidP="00471169">
      <w:pPr>
        <w:jc w:val="center"/>
        <w:rPr>
          <w:rFonts w:ascii="Times New Roman" w:hAnsi="Times New Roman" w:cs="Times New Roman"/>
          <w:b/>
          <w:sz w:val="28"/>
          <w:szCs w:val="28"/>
        </w:rPr>
      </w:pPr>
      <w:r>
        <w:rPr>
          <w:rFonts w:ascii="Times New Roman" w:hAnsi="Times New Roman" w:cs="Times New Roman"/>
          <w:b/>
          <w:sz w:val="28"/>
          <w:szCs w:val="28"/>
        </w:rPr>
        <w:t>B.TECH IT de</w:t>
      </w:r>
      <w:r w:rsidR="008D2D0D">
        <w:rPr>
          <w:rFonts w:ascii="Times New Roman" w:hAnsi="Times New Roman" w:cs="Times New Roman"/>
          <w:b/>
          <w:sz w:val="28"/>
          <w:szCs w:val="28"/>
        </w:rPr>
        <w:t>p</w:t>
      </w:r>
      <w:r>
        <w:rPr>
          <w:rFonts w:ascii="Times New Roman" w:hAnsi="Times New Roman" w:cs="Times New Roman"/>
          <w:b/>
          <w:sz w:val="28"/>
          <w:szCs w:val="28"/>
        </w:rPr>
        <w:t>artment</w:t>
      </w:r>
    </w:p>
    <w:p w14:paraId="2A4D9884" w14:textId="77777777" w:rsidR="00471169" w:rsidRPr="00471169" w:rsidRDefault="00471169" w:rsidP="00471169">
      <w:pPr>
        <w:spacing w:after="0" w:line="360" w:lineRule="auto"/>
        <w:jc w:val="center"/>
        <w:rPr>
          <w:rFonts w:ascii="Times New Roman" w:hAnsi="Times New Roman" w:cs="Times New Roman"/>
          <w:b/>
          <w:sz w:val="28"/>
          <w:szCs w:val="28"/>
        </w:rPr>
      </w:pPr>
      <w:r w:rsidRPr="00471169">
        <w:rPr>
          <w:rFonts w:ascii="Times New Roman" w:hAnsi="Times New Roman" w:cs="Times New Roman"/>
          <w:b/>
          <w:sz w:val="28"/>
          <w:szCs w:val="28"/>
        </w:rPr>
        <w:t>Submitted by</w:t>
      </w:r>
    </w:p>
    <w:p w14:paraId="36D8722D" w14:textId="24546B35" w:rsidR="00C577E7" w:rsidRPr="005852C0" w:rsidRDefault="00C577E7" w:rsidP="00C577E7">
      <w:pPr>
        <w:spacing w:after="0" w:line="36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Akash.B(192221021</w:t>
      </w:r>
      <w:r w:rsidRPr="0069177C">
        <w:rPr>
          <w:rFonts w:ascii="Times New Roman" w:eastAsia="Times New Roman" w:hAnsi="Times New Roman" w:cs="Times New Roman"/>
          <w:sz w:val="28"/>
          <w:szCs w:val="28"/>
          <w:lang w:eastAsia="en-IN"/>
        </w:rPr>
        <w:t>)</w:t>
      </w:r>
    </w:p>
    <w:p w14:paraId="28A0EDCF" w14:textId="55A19D47" w:rsidR="00C577E7" w:rsidRPr="005852C0" w:rsidRDefault="00C577E7" w:rsidP="00C577E7">
      <w:pPr>
        <w:spacing w:after="0" w:line="36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Ramanathan.S(192221028</w:t>
      </w:r>
      <w:r w:rsidRPr="0069177C">
        <w:rPr>
          <w:rFonts w:ascii="Times New Roman" w:eastAsia="Times New Roman" w:hAnsi="Times New Roman" w:cs="Times New Roman"/>
          <w:sz w:val="28"/>
          <w:szCs w:val="28"/>
          <w:lang w:eastAsia="en-IN"/>
        </w:rPr>
        <w:t>)</w:t>
      </w:r>
    </w:p>
    <w:p w14:paraId="40CFE049" w14:textId="341BA282" w:rsidR="00C577E7" w:rsidRPr="005852C0" w:rsidRDefault="00C577E7" w:rsidP="00C577E7">
      <w:pPr>
        <w:spacing w:after="0" w:line="36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Ajay.A(192221011</w:t>
      </w:r>
      <w:r w:rsidRPr="0069177C">
        <w:rPr>
          <w:rFonts w:ascii="Times New Roman" w:eastAsia="Times New Roman" w:hAnsi="Times New Roman" w:cs="Times New Roman"/>
          <w:sz w:val="28"/>
          <w:szCs w:val="28"/>
          <w:lang w:eastAsia="en-IN"/>
        </w:rPr>
        <w:t>)</w:t>
      </w:r>
    </w:p>
    <w:p w14:paraId="261F2F00" w14:textId="01DC324E" w:rsidR="00471169" w:rsidRPr="00471169" w:rsidRDefault="00471169" w:rsidP="00C577E7">
      <w:pPr>
        <w:spacing w:after="0" w:line="360" w:lineRule="auto"/>
        <w:jc w:val="center"/>
        <w:rPr>
          <w:rFonts w:ascii="Times New Roman" w:hAnsi="Times New Roman" w:cs="Times New Roman"/>
          <w:b/>
          <w:sz w:val="28"/>
          <w:szCs w:val="28"/>
        </w:rPr>
      </w:pPr>
    </w:p>
    <w:p w14:paraId="155AE679" w14:textId="77777777" w:rsidR="00471169" w:rsidRPr="00471169" w:rsidRDefault="00471169" w:rsidP="00471169">
      <w:pPr>
        <w:spacing w:after="0" w:line="360" w:lineRule="auto"/>
        <w:jc w:val="center"/>
        <w:rPr>
          <w:rFonts w:ascii="Times New Roman" w:hAnsi="Times New Roman" w:cs="Times New Roman"/>
          <w:b/>
          <w:sz w:val="28"/>
          <w:szCs w:val="28"/>
        </w:rPr>
      </w:pPr>
      <w:r w:rsidRPr="00471169">
        <w:rPr>
          <w:rFonts w:ascii="Times New Roman" w:hAnsi="Times New Roman" w:cs="Times New Roman"/>
          <w:b/>
          <w:sz w:val="28"/>
          <w:szCs w:val="28"/>
        </w:rPr>
        <w:t>Under the Supervision of</w:t>
      </w:r>
    </w:p>
    <w:p w14:paraId="5B4870C5" w14:textId="3AD49052" w:rsidR="00471169" w:rsidRPr="00471169" w:rsidRDefault="00471169" w:rsidP="00471169">
      <w:pPr>
        <w:spacing w:after="0" w:line="360" w:lineRule="auto"/>
        <w:jc w:val="center"/>
        <w:rPr>
          <w:rFonts w:ascii="Times New Roman" w:hAnsi="Times New Roman" w:cs="Times New Roman"/>
          <w:b/>
          <w:sz w:val="28"/>
          <w:szCs w:val="28"/>
        </w:rPr>
      </w:pPr>
      <w:r w:rsidRPr="00471169">
        <w:rPr>
          <w:rFonts w:ascii="Times New Roman" w:hAnsi="Times New Roman" w:cs="Times New Roman"/>
          <w:b/>
          <w:sz w:val="28"/>
          <w:szCs w:val="28"/>
        </w:rPr>
        <w:t>&lt;</w:t>
      </w:r>
      <w:r w:rsidR="00C577E7">
        <w:rPr>
          <w:rFonts w:ascii="Times New Roman" w:hAnsi="Times New Roman" w:cs="Times New Roman"/>
          <w:b/>
          <w:sz w:val="28"/>
          <w:szCs w:val="28"/>
        </w:rPr>
        <w:t>Dr.G.mic</w:t>
      </w:r>
      <w:r w:rsidRPr="00471169">
        <w:rPr>
          <w:rFonts w:ascii="Times New Roman" w:hAnsi="Times New Roman" w:cs="Times New Roman"/>
          <w:b/>
          <w:sz w:val="28"/>
          <w:szCs w:val="28"/>
        </w:rPr>
        <w:t>&gt;</w:t>
      </w:r>
      <w:ins w:id="0" w:author="Microsoft Word" w:date="2024-07-29T22:23:00Z" w16du:dateUtc="2024-07-29T16:53:00Z">
        <w:r w:rsidR="00C577E7">
          <w:rPr>
            <w:rFonts w:ascii="Times New Roman" w:hAnsi="Times New Roman" w:cs="Times New Roman"/>
            <w:b/>
            <w:sz w:val="28"/>
            <w:szCs w:val="28"/>
          </w:rPr>
          <w:t>mic</w:t>
        </w:r>
        <w:r w:rsidR="00440B5F">
          <w:rPr>
            <w:rFonts w:ascii="Times New Roman" w:hAnsi="Times New Roman" w:cs="Times New Roman"/>
            <w:b/>
            <w:sz w:val="28"/>
            <w:szCs w:val="28"/>
          </w:rPr>
          <w:t>hael</w:t>
        </w:r>
      </w:ins>
    </w:p>
    <w:p w14:paraId="051B13FB" w14:textId="77777777" w:rsidR="00471169" w:rsidRPr="00471169" w:rsidRDefault="00471169" w:rsidP="00471169">
      <w:pPr>
        <w:spacing w:after="0"/>
        <w:jc w:val="center"/>
        <w:rPr>
          <w:rFonts w:ascii="Times New Roman" w:hAnsi="Times New Roman" w:cs="Times New Roman"/>
          <w:b/>
          <w:sz w:val="28"/>
          <w:szCs w:val="28"/>
        </w:rPr>
      </w:pPr>
    </w:p>
    <w:p w14:paraId="3D2AF171" w14:textId="77777777" w:rsidR="00471169" w:rsidRDefault="00471169" w:rsidP="00471169">
      <w:pPr>
        <w:jc w:val="center"/>
        <w:rPr>
          <w:rFonts w:ascii="Times New Roman" w:hAnsi="Times New Roman" w:cs="Times New Roman"/>
          <w:b/>
          <w:sz w:val="28"/>
          <w:szCs w:val="28"/>
        </w:rPr>
      </w:pPr>
    </w:p>
    <w:p w14:paraId="730B4434" w14:textId="77777777" w:rsidR="00471169" w:rsidRDefault="00471169" w:rsidP="00471169">
      <w:pPr>
        <w:jc w:val="center"/>
        <w:rPr>
          <w:rFonts w:ascii="Times New Roman" w:hAnsi="Times New Roman" w:cs="Times New Roman"/>
          <w:b/>
          <w:sz w:val="28"/>
          <w:szCs w:val="28"/>
        </w:rPr>
      </w:pPr>
    </w:p>
    <w:p w14:paraId="66684916" w14:textId="77777777" w:rsidR="00471169" w:rsidRDefault="00471169" w:rsidP="00471169">
      <w:pPr>
        <w:jc w:val="center"/>
        <w:rPr>
          <w:rFonts w:ascii="Times New Roman" w:hAnsi="Times New Roman" w:cs="Times New Roman"/>
          <w:b/>
          <w:sz w:val="28"/>
          <w:szCs w:val="28"/>
        </w:rPr>
      </w:pPr>
    </w:p>
    <w:p w14:paraId="6AF2F662" w14:textId="3FEA2D99" w:rsidR="00471169" w:rsidRDefault="00471169" w:rsidP="00471169">
      <w:pPr>
        <w:jc w:val="center"/>
        <w:rPr>
          <w:rFonts w:ascii="Times New Roman" w:hAnsi="Times New Roman" w:cs="Times New Roman"/>
          <w:b/>
          <w:sz w:val="24"/>
          <w:szCs w:val="24"/>
        </w:rPr>
      </w:pPr>
      <w:r w:rsidRPr="00471169">
        <w:rPr>
          <w:rFonts w:ascii="Times New Roman" w:hAnsi="Times New Roman" w:cs="Times New Roman"/>
          <w:b/>
          <w:sz w:val="24"/>
          <w:szCs w:val="24"/>
        </w:rPr>
        <w:lastRenderedPageBreak/>
        <w:t>FEBRUARY 2014</w:t>
      </w:r>
    </w:p>
    <w:p w14:paraId="6CE79374" w14:textId="31DA1DA5" w:rsidR="00471169" w:rsidRPr="00471169" w:rsidRDefault="00471169" w:rsidP="00471169">
      <w:pPr>
        <w:jc w:val="center"/>
        <w:rPr>
          <w:rFonts w:ascii="Times New Roman" w:hAnsi="Times New Roman" w:cs="Times New Roman"/>
          <w:b/>
          <w:sz w:val="32"/>
          <w:szCs w:val="32"/>
        </w:rPr>
      </w:pPr>
      <w:r w:rsidRPr="00471169">
        <w:rPr>
          <w:rFonts w:ascii="Times New Roman" w:hAnsi="Times New Roman" w:cs="Times New Roman"/>
          <w:b/>
          <w:sz w:val="32"/>
          <w:szCs w:val="32"/>
        </w:rPr>
        <w:t>DECLARATION</w:t>
      </w:r>
    </w:p>
    <w:p w14:paraId="1CFAD2E0" w14:textId="77777777" w:rsidR="00471169" w:rsidRDefault="00471169" w:rsidP="00471169">
      <w:pPr>
        <w:jc w:val="center"/>
        <w:rPr>
          <w:rFonts w:ascii="Times New Roman" w:hAnsi="Times New Roman" w:cs="Times New Roman"/>
          <w:b/>
          <w:sz w:val="24"/>
          <w:szCs w:val="24"/>
        </w:rPr>
      </w:pPr>
    </w:p>
    <w:p w14:paraId="5AFCD366" w14:textId="77777777" w:rsidR="005852C0" w:rsidRDefault="005852C0" w:rsidP="00471169">
      <w:pPr>
        <w:jc w:val="center"/>
        <w:rPr>
          <w:rFonts w:ascii="Times New Roman" w:hAnsi="Times New Roman" w:cs="Times New Roman"/>
          <w:b/>
          <w:sz w:val="24"/>
          <w:szCs w:val="24"/>
        </w:rPr>
      </w:pPr>
    </w:p>
    <w:p w14:paraId="3A398B81" w14:textId="5018F90F" w:rsidR="00471169" w:rsidRDefault="00471169" w:rsidP="005852C0">
      <w:pPr>
        <w:spacing w:after="0" w:line="36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We</w:t>
      </w:r>
      <w:r w:rsidRPr="0069177C">
        <w:rPr>
          <w:rFonts w:ascii="Times New Roman" w:eastAsia="Times New Roman" w:hAnsi="Times New Roman" w:cs="Times New Roman"/>
          <w:sz w:val="28"/>
          <w:szCs w:val="28"/>
          <w:lang w:eastAsia="en-IN"/>
        </w:rPr>
        <w:t xml:space="preserve">, </w:t>
      </w:r>
      <w:r w:rsidR="00854EA8" w:rsidRPr="00854EA8">
        <w:rPr>
          <w:rFonts w:ascii="Times New Roman" w:hAnsi="Times New Roman" w:cs="Times New Roman"/>
          <w:b/>
          <w:bCs/>
          <w:sz w:val="28"/>
          <w:szCs w:val="28"/>
        </w:rPr>
        <w:t>Akash.B,Ajay.A,S.Ramanathan</w:t>
      </w:r>
      <w:r w:rsidRPr="0069177C">
        <w:rPr>
          <w:rFonts w:ascii="Times New Roman" w:eastAsia="Times New Roman" w:hAnsi="Times New Roman" w:cs="Times New Roman"/>
          <w:sz w:val="28"/>
          <w:szCs w:val="28"/>
          <w:lang w:eastAsia="en-IN"/>
        </w:rPr>
        <w:t xml:space="preserve"> student</w:t>
      </w:r>
      <w:r>
        <w:rPr>
          <w:rFonts w:ascii="Times New Roman" w:eastAsia="Times New Roman" w:hAnsi="Times New Roman" w:cs="Times New Roman"/>
          <w:sz w:val="28"/>
          <w:szCs w:val="28"/>
          <w:lang w:eastAsia="en-IN"/>
        </w:rPr>
        <w:t>s</w:t>
      </w:r>
      <w:r w:rsidRPr="0069177C">
        <w:rPr>
          <w:rFonts w:ascii="Times New Roman" w:eastAsia="Times New Roman" w:hAnsi="Times New Roman" w:cs="Times New Roman"/>
          <w:sz w:val="28"/>
          <w:szCs w:val="28"/>
          <w:lang w:eastAsia="en-IN"/>
        </w:rPr>
        <w:t xml:space="preserve"> of </w:t>
      </w:r>
      <w:r w:rsidRPr="0069177C">
        <w:rPr>
          <w:rFonts w:ascii="Times New Roman" w:eastAsia="Times New Roman" w:hAnsi="Times New Roman" w:cs="Times New Roman"/>
          <w:b/>
          <w:bCs/>
          <w:sz w:val="28"/>
          <w:szCs w:val="28"/>
          <w:lang w:eastAsia="en-IN"/>
        </w:rPr>
        <w:t xml:space="preserve">‘Bachelor of Engineering in </w:t>
      </w:r>
      <w:r w:rsidR="008D2D0D">
        <w:rPr>
          <w:rFonts w:ascii="Times New Roman" w:eastAsia="Times New Roman" w:hAnsi="Times New Roman" w:cs="Times New Roman"/>
          <w:b/>
          <w:bCs/>
          <w:sz w:val="28"/>
          <w:szCs w:val="28"/>
          <w:lang w:eastAsia="en-IN"/>
        </w:rPr>
        <w:t xml:space="preserve">B.TECH IT </w:t>
      </w:r>
      <w:r w:rsidRPr="0069177C">
        <w:rPr>
          <w:rFonts w:ascii="Times New Roman" w:eastAsia="Times New Roman" w:hAnsi="Times New Roman" w:cs="Times New Roman"/>
          <w:sz w:val="28"/>
          <w:szCs w:val="28"/>
          <w:lang w:eastAsia="en-IN"/>
        </w:rPr>
        <w:t xml:space="preserve">Department of Computer Science and Engineering, </w:t>
      </w:r>
      <w:r w:rsidR="005852C0">
        <w:rPr>
          <w:rFonts w:ascii="Times New Roman" w:eastAsia="Times New Roman" w:hAnsi="Times New Roman" w:cs="Times New Roman"/>
          <w:sz w:val="28"/>
          <w:szCs w:val="28"/>
          <w:lang w:eastAsia="en-IN"/>
        </w:rPr>
        <w:t>Saveetha Institute of Medical and Technical Sciences</w:t>
      </w:r>
      <w:r w:rsidRPr="0069177C">
        <w:rPr>
          <w:rFonts w:ascii="Times New Roman" w:eastAsia="Times New Roman" w:hAnsi="Times New Roman" w:cs="Times New Roman"/>
          <w:sz w:val="28"/>
          <w:szCs w:val="28"/>
          <w:lang w:eastAsia="en-IN"/>
        </w:rPr>
        <w:t xml:space="preserve">, </w:t>
      </w:r>
      <w:r w:rsidR="005852C0">
        <w:rPr>
          <w:rFonts w:ascii="Times New Roman" w:eastAsia="Times New Roman" w:hAnsi="Times New Roman" w:cs="Times New Roman"/>
          <w:sz w:val="28"/>
          <w:szCs w:val="28"/>
          <w:lang w:eastAsia="en-IN"/>
        </w:rPr>
        <w:t>Saveetha University, Chennai</w:t>
      </w:r>
      <w:r w:rsidRPr="0069177C">
        <w:rPr>
          <w:rFonts w:ascii="Times New Roman" w:eastAsia="Times New Roman" w:hAnsi="Times New Roman" w:cs="Times New Roman"/>
          <w:sz w:val="28"/>
          <w:szCs w:val="28"/>
          <w:lang w:eastAsia="en-IN"/>
        </w:rPr>
        <w:t>, hereby declare that the</w:t>
      </w:r>
      <w:r w:rsidR="005852C0">
        <w:rPr>
          <w:rFonts w:ascii="Times New Roman" w:eastAsia="Times New Roman" w:hAnsi="Times New Roman" w:cs="Times New Roman"/>
          <w:sz w:val="28"/>
          <w:szCs w:val="28"/>
          <w:lang w:eastAsia="en-IN"/>
        </w:rPr>
        <w:t xml:space="preserve"> </w:t>
      </w:r>
      <w:r w:rsidRPr="0069177C">
        <w:rPr>
          <w:rFonts w:ascii="Times New Roman" w:eastAsia="Times New Roman" w:hAnsi="Times New Roman" w:cs="Times New Roman"/>
          <w:sz w:val="28"/>
          <w:szCs w:val="28"/>
          <w:lang w:eastAsia="en-IN"/>
        </w:rPr>
        <w:t xml:space="preserve">work presented in this </w:t>
      </w:r>
      <w:r w:rsidR="005852C0">
        <w:rPr>
          <w:rFonts w:ascii="Times New Roman" w:eastAsia="Times New Roman" w:hAnsi="Times New Roman" w:cs="Times New Roman"/>
          <w:sz w:val="28"/>
          <w:szCs w:val="28"/>
          <w:lang w:eastAsia="en-IN"/>
        </w:rPr>
        <w:t xml:space="preserve">Capstone </w:t>
      </w:r>
      <w:r w:rsidRPr="0069177C">
        <w:rPr>
          <w:rFonts w:ascii="Times New Roman" w:eastAsia="Times New Roman" w:hAnsi="Times New Roman" w:cs="Times New Roman"/>
          <w:sz w:val="28"/>
          <w:szCs w:val="28"/>
          <w:lang w:eastAsia="en-IN"/>
        </w:rPr>
        <w:t xml:space="preserve">Project Work entitled </w:t>
      </w:r>
      <w:r w:rsidR="0062392C">
        <w:rPr>
          <w:rFonts w:ascii="Times New Roman" w:eastAsia="Times New Roman" w:hAnsi="Times New Roman" w:cs="Times New Roman"/>
          <w:b/>
          <w:bCs/>
          <w:sz w:val="28"/>
          <w:szCs w:val="28"/>
          <w:lang w:eastAsia="en-IN"/>
        </w:rPr>
        <w:t>“</w:t>
      </w:r>
      <w:r w:rsidR="0062392C" w:rsidRPr="0062392C">
        <w:rPr>
          <w:rFonts w:ascii="Times New Roman" w:eastAsia="Times New Roman" w:hAnsi="Times New Roman" w:cs="Times New Roman"/>
          <w:b/>
          <w:bCs/>
          <w:sz w:val="28"/>
          <w:szCs w:val="28"/>
          <w:lang w:eastAsia="en-IN"/>
        </w:rPr>
        <w:t>Intermediate Code Generation and Optimization</w:t>
      </w:r>
      <w:r w:rsidR="0062392C">
        <w:rPr>
          <w:rFonts w:ascii="Times New Roman" w:eastAsia="Times New Roman" w:hAnsi="Times New Roman" w:cs="Times New Roman"/>
          <w:b/>
          <w:bCs/>
          <w:sz w:val="28"/>
          <w:szCs w:val="28"/>
          <w:lang w:eastAsia="en-IN"/>
        </w:rPr>
        <w:t>”</w:t>
      </w:r>
      <w:r w:rsidRPr="0069177C">
        <w:rPr>
          <w:rFonts w:ascii="Times New Roman" w:eastAsia="Times New Roman" w:hAnsi="Times New Roman" w:cs="Times New Roman"/>
          <w:sz w:val="28"/>
          <w:szCs w:val="28"/>
          <w:lang w:eastAsia="en-IN"/>
        </w:rPr>
        <w:t>is the outcome of our</w:t>
      </w:r>
      <w:r w:rsidR="005852C0">
        <w:rPr>
          <w:rFonts w:ascii="Times New Roman" w:eastAsia="Times New Roman" w:hAnsi="Times New Roman" w:cs="Times New Roman"/>
          <w:sz w:val="28"/>
          <w:szCs w:val="28"/>
          <w:lang w:eastAsia="en-IN"/>
        </w:rPr>
        <w:t xml:space="preserve"> </w:t>
      </w:r>
      <w:r w:rsidRPr="0069177C">
        <w:rPr>
          <w:rFonts w:ascii="Times New Roman" w:eastAsia="Times New Roman" w:hAnsi="Times New Roman" w:cs="Times New Roman"/>
          <w:sz w:val="28"/>
          <w:szCs w:val="28"/>
          <w:lang w:eastAsia="en-IN"/>
        </w:rPr>
        <w:t>own bonafide work and is correct to the best of our knowledge and this work has</w:t>
      </w:r>
      <w:r w:rsidR="005852C0">
        <w:rPr>
          <w:rFonts w:ascii="Times New Roman" w:eastAsia="Times New Roman" w:hAnsi="Times New Roman" w:cs="Times New Roman"/>
          <w:sz w:val="28"/>
          <w:szCs w:val="28"/>
          <w:lang w:eastAsia="en-IN"/>
        </w:rPr>
        <w:t xml:space="preserve"> </w:t>
      </w:r>
      <w:r w:rsidRPr="0069177C">
        <w:rPr>
          <w:rFonts w:ascii="Times New Roman" w:eastAsia="Times New Roman" w:hAnsi="Times New Roman" w:cs="Times New Roman"/>
          <w:sz w:val="28"/>
          <w:szCs w:val="28"/>
          <w:lang w:eastAsia="en-IN"/>
        </w:rPr>
        <w:t xml:space="preserve">been undertaken taking care of Engineering Ethics. </w:t>
      </w:r>
    </w:p>
    <w:p w14:paraId="5A449EE1" w14:textId="77777777" w:rsidR="005852C0" w:rsidRDefault="005852C0" w:rsidP="005852C0">
      <w:pPr>
        <w:spacing w:after="0" w:line="360" w:lineRule="auto"/>
        <w:jc w:val="both"/>
        <w:rPr>
          <w:rFonts w:ascii="Times New Roman" w:eastAsia="Times New Roman" w:hAnsi="Times New Roman" w:cs="Times New Roman"/>
          <w:sz w:val="28"/>
          <w:szCs w:val="28"/>
          <w:lang w:eastAsia="en-IN"/>
        </w:rPr>
      </w:pPr>
    </w:p>
    <w:p w14:paraId="260CCFC1" w14:textId="77777777" w:rsidR="005852C0" w:rsidRDefault="005852C0" w:rsidP="005852C0">
      <w:pPr>
        <w:spacing w:after="0" w:line="360" w:lineRule="auto"/>
        <w:jc w:val="both"/>
        <w:rPr>
          <w:rFonts w:ascii="Times New Roman" w:eastAsia="Times New Roman" w:hAnsi="Times New Roman" w:cs="Times New Roman"/>
          <w:sz w:val="28"/>
          <w:szCs w:val="28"/>
          <w:lang w:eastAsia="en-IN"/>
        </w:rPr>
      </w:pPr>
    </w:p>
    <w:p w14:paraId="469F4911" w14:textId="77777777" w:rsidR="005852C0" w:rsidRDefault="005852C0" w:rsidP="005852C0">
      <w:pPr>
        <w:spacing w:after="0" w:line="360" w:lineRule="auto"/>
        <w:jc w:val="both"/>
        <w:rPr>
          <w:rFonts w:ascii="Times New Roman" w:eastAsia="Times New Roman" w:hAnsi="Times New Roman" w:cs="Times New Roman"/>
          <w:sz w:val="28"/>
          <w:szCs w:val="28"/>
          <w:lang w:eastAsia="en-IN"/>
        </w:rPr>
      </w:pPr>
    </w:p>
    <w:p w14:paraId="078B6C3A" w14:textId="69DC1338" w:rsidR="005852C0" w:rsidRPr="005852C0" w:rsidRDefault="005852C0" w:rsidP="005852C0">
      <w:pPr>
        <w:spacing w:after="0" w:line="360" w:lineRule="auto"/>
        <w:jc w:val="right"/>
        <w:rPr>
          <w:rFonts w:ascii="Times New Roman" w:eastAsia="Times New Roman" w:hAnsi="Times New Roman" w:cs="Times New Roman"/>
          <w:sz w:val="28"/>
          <w:szCs w:val="28"/>
          <w:lang w:eastAsia="en-IN"/>
        </w:rPr>
      </w:pPr>
      <w:r w:rsidRPr="0069177C">
        <w:rPr>
          <w:rFonts w:ascii="Times New Roman" w:eastAsia="Times New Roman" w:hAnsi="Times New Roman" w:cs="Times New Roman"/>
          <w:sz w:val="28"/>
          <w:szCs w:val="28"/>
          <w:lang w:eastAsia="en-IN"/>
        </w:rPr>
        <w:t>(</w:t>
      </w:r>
      <w:r w:rsidR="00854EA8">
        <w:rPr>
          <w:rFonts w:ascii="Times New Roman" w:eastAsia="Times New Roman" w:hAnsi="Times New Roman" w:cs="Times New Roman"/>
          <w:sz w:val="28"/>
          <w:szCs w:val="28"/>
          <w:lang w:eastAsia="en-IN"/>
        </w:rPr>
        <w:t>Akash.B(192221021</w:t>
      </w:r>
      <w:r w:rsidRPr="0069177C">
        <w:rPr>
          <w:rFonts w:ascii="Times New Roman" w:eastAsia="Times New Roman" w:hAnsi="Times New Roman" w:cs="Times New Roman"/>
          <w:sz w:val="28"/>
          <w:szCs w:val="28"/>
          <w:lang w:eastAsia="en-IN"/>
        </w:rPr>
        <w:t>)</w:t>
      </w:r>
    </w:p>
    <w:p w14:paraId="2B1645EF" w14:textId="6C74539F" w:rsidR="005852C0" w:rsidRPr="005852C0" w:rsidRDefault="005852C0" w:rsidP="005852C0">
      <w:pPr>
        <w:spacing w:after="0" w:line="360" w:lineRule="auto"/>
        <w:jc w:val="right"/>
        <w:rPr>
          <w:rFonts w:ascii="Times New Roman" w:eastAsia="Times New Roman" w:hAnsi="Times New Roman" w:cs="Times New Roman"/>
          <w:sz w:val="28"/>
          <w:szCs w:val="28"/>
          <w:lang w:eastAsia="en-IN"/>
        </w:rPr>
      </w:pPr>
      <w:r w:rsidRPr="0069177C">
        <w:rPr>
          <w:rFonts w:ascii="Times New Roman" w:eastAsia="Times New Roman" w:hAnsi="Times New Roman" w:cs="Times New Roman"/>
          <w:sz w:val="28"/>
          <w:szCs w:val="28"/>
          <w:lang w:eastAsia="en-IN"/>
        </w:rPr>
        <w:t>(</w:t>
      </w:r>
      <w:r w:rsidR="00854EA8">
        <w:rPr>
          <w:rFonts w:ascii="Times New Roman" w:eastAsia="Times New Roman" w:hAnsi="Times New Roman" w:cs="Times New Roman"/>
          <w:sz w:val="28"/>
          <w:szCs w:val="28"/>
          <w:lang w:eastAsia="en-IN"/>
        </w:rPr>
        <w:t>Ramanathan.S(1922210</w:t>
      </w:r>
      <w:r w:rsidR="00871B30">
        <w:rPr>
          <w:rFonts w:ascii="Times New Roman" w:eastAsia="Times New Roman" w:hAnsi="Times New Roman" w:cs="Times New Roman"/>
          <w:sz w:val="28"/>
          <w:szCs w:val="28"/>
          <w:lang w:eastAsia="en-IN"/>
        </w:rPr>
        <w:t>28</w:t>
      </w:r>
      <w:r w:rsidRPr="0069177C">
        <w:rPr>
          <w:rFonts w:ascii="Times New Roman" w:eastAsia="Times New Roman" w:hAnsi="Times New Roman" w:cs="Times New Roman"/>
          <w:sz w:val="28"/>
          <w:szCs w:val="28"/>
          <w:lang w:eastAsia="en-IN"/>
        </w:rPr>
        <w:t>)</w:t>
      </w:r>
    </w:p>
    <w:p w14:paraId="1085B48C" w14:textId="1AC4B8C0" w:rsidR="005852C0" w:rsidRPr="005852C0" w:rsidRDefault="005852C0" w:rsidP="005852C0">
      <w:pPr>
        <w:spacing w:after="0" w:line="360" w:lineRule="auto"/>
        <w:jc w:val="right"/>
        <w:rPr>
          <w:rFonts w:ascii="Times New Roman" w:eastAsia="Times New Roman" w:hAnsi="Times New Roman" w:cs="Times New Roman"/>
          <w:sz w:val="28"/>
          <w:szCs w:val="28"/>
          <w:lang w:eastAsia="en-IN"/>
        </w:rPr>
      </w:pPr>
      <w:r w:rsidRPr="0069177C">
        <w:rPr>
          <w:rFonts w:ascii="Times New Roman" w:eastAsia="Times New Roman" w:hAnsi="Times New Roman" w:cs="Times New Roman"/>
          <w:sz w:val="28"/>
          <w:szCs w:val="28"/>
          <w:lang w:eastAsia="en-IN"/>
        </w:rPr>
        <w:t>(</w:t>
      </w:r>
      <w:r w:rsidR="00871B30">
        <w:rPr>
          <w:rFonts w:ascii="Times New Roman" w:eastAsia="Times New Roman" w:hAnsi="Times New Roman" w:cs="Times New Roman"/>
          <w:sz w:val="28"/>
          <w:szCs w:val="28"/>
          <w:lang w:eastAsia="en-IN"/>
        </w:rPr>
        <w:t>Ajay.A(192221011</w:t>
      </w:r>
      <w:r w:rsidRPr="0069177C">
        <w:rPr>
          <w:rFonts w:ascii="Times New Roman" w:eastAsia="Times New Roman" w:hAnsi="Times New Roman" w:cs="Times New Roman"/>
          <w:sz w:val="28"/>
          <w:szCs w:val="28"/>
          <w:lang w:eastAsia="en-IN"/>
        </w:rPr>
        <w:t>)</w:t>
      </w:r>
    </w:p>
    <w:p w14:paraId="30B8580A" w14:textId="77777777" w:rsidR="005852C0" w:rsidRDefault="005852C0" w:rsidP="005852C0">
      <w:pPr>
        <w:spacing w:after="0" w:line="360" w:lineRule="auto"/>
        <w:jc w:val="right"/>
        <w:rPr>
          <w:rFonts w:ascii="Times New Roman" w:eastAsia="Times New Roman" w:hAnsi="Times New Roman" w:cs="Times New Roman"/>
          <w:sz w:val="24"/>
          <w:szCs w:val="24"/>
          <w:lang w:eastAsia="en-IN"/>
        </w:rPr>
      </w:pPr>
    </w:p>
    <w:p w14:paraId="74161BBC" w14:textId="77777777" w:rsidR="005852C0" w:rsidRDefault="005852C0" w:rsidP="005852C0">
      <w:pPr>
        <w:spacing w:after="0" w:line="360" w:lineRule="auto"/>
        <w:jc w:val="right"/>
        <w:rPr>
          <w:rFonts w:ascii="Times New Roman" w:eastAsia="Times New Roman" w:hAnsi="Times New Roman" w:cs="Times New Roman"/>
          <w:sz w:val="24"/>
          <w:szCs w:val="24"/>
          <w:lang w:eastAsia="en-IN"/>
        </w:rPr>
      </w:pPr>
    </w:p>
    <w:p w14:paraId="3099BE40" w14:textId="50F2A6B0" w:rsidR="005852C0" w:rsidRPr="005852C0" w:rsidRDefault="005852C0" w:rsidP="005852C0">
      <w:pPr>
        <w:spacing w:after="0" w:line="360" w:lineRule="auto"/>
        <w:rPr>
          <w:rFonts w:ascii="Times New Roman" w:eastAsia="Times New Roman" w:hAnsi="Times New Roman" w:cs="Times New Roman"/>
          <w:sz w:val="28"/>
          <w:szCs w:val="28"/>
          <w:lang w:eastAsia="en-IN"/>
        </w:rPr>
      </w:pPr>
      <w:r w:rsidRPr="005852C0">
        <w:rPr>
          <w:rFonts w:ascii="Times New Roman" w:eastAsia="Times New Roman" w:hAnsi="Times New Roman" w:cs="Times New Roman"/>
          <w:sz w:val="28"/>
          <w:szCs w:val="28"/>
          <w:lang w:eastAsia="en-IN"/>
        </w:rPr>
        <w:t>Date:</w:t>
      </w:r>
      <w:r w:rsidR="00163DA5">
        <w:rPr>
          <w:rFonts w:ascii="Times New Roman" w:eastAsia="Times New Roman" w:hAnsi="Times New Roman" w:cs="Times New Roman"/>
          <w:sz w:val="28"/>
          <w:szCs w:val="28"/>
          <w:lang w:eastAsia="en-IN"/>
        </w:rPr>
        <w:t>30/07/2024</w:t>
      </w:r>
    </w:p>
    <w:p w14:paraId="5B62421C" w14:textId="57251E05" w:rsidR="005852C0" w:rsidRPr="005852C0" w:rsidRDefault="005852C0" w:rsidP="005852C0">
      <w:pPr>
        <w:spacing w:after="0" w:line="360" w:lineRule="auto"/>
        <w:rPr>
          <w:rFonts w:ascii="Times New Roman" w:eastAsia="Times New Roman" w:hAnsi="Times New Roman" w:cs="Times New Roman"/>
          <w:sz w:val="28"/>
          <w:szCs w:val="28"/>
          <w:lang w:eastAsia="en-IN"/>
        </w:rPr>
      </w:pPr>
      <w:r w:rsidRPr="005852C0">
        <w:rPr>
          <w:rFonts w:ascii="Times New Roman" w:eastAsia="Times New Roman" w:hAnsi="Times New Roman" w:cs="Times New Roman"/>
          <w:sz w:val="28"/>
          <w:szCs w:val="28"/>
          <w:lang w:eastAsia="en-IN"/>
        </w:rPr>
        <w:t>Place:</w:t>
      </w:r>
      <w:r w:rsidR="00163DA5">
        <w:rPr>
          <w:rFonts w:ascii="Times New Roman" w:eastAsia="Times New Roman" w:hAnsi="Times New Roman" w:cs="Times New Roman"/>
          <w:sz w:val="28"/>
          <w:szCs w:val="28"/>
          <w:lang w:eastAsia="en-IN"/>
        </w:rPr>
        <w:t>Simats</w:t>
      </w:r>
    </w:p>
    <w:p w14:paraId="7063D3FB" w14:textId="77777777" w:rsidR="005852C0" w:rsidRDefault="005852C0" w:rsidP="005852C0">
      <w:pPr>
        <w:spacing w:after="0" w:line="240" w:lineRule="auto"/>
        <w:rPr>
          <w:rFonts w:ascii="Times New Roman" w:eastAsia="Times New Roman" w:hAnsi="Times New Roman" w:cs="Times New Roman"/>
          <w:sz w:val="24"/>
          <w:szCs w:val="24"/>
          <w:lang w:eastAsia="en-IN"/>
        </w:rPr>
      </w:pPr>
    </w:p>
    <w:p w14:paraId="6EE801E3" w14:textId="77777777" w:rsidR="005852C0" w:rsidRPr="0069177C" w:rsidRDefault="005852C0" w:rsidP="005852C0">
      <w:pPr>
        <w:spacing w:after="0" w:line="240" w:lineRule="auto"/>
        <w:jc w:val="right"/>
        <w:rPr>
          <w:rFonts w:ascii="Times New Roman" w:eastAsia="Times New Roman" w:hAnsi="Times New Roman" w:cs="Times New Roman"/>
          <w:sz w:val="24"/>
          <w:szCs w:val="24"/>
          <w:lang w:eastAsia="en-IN"/>
        </w:rPr>
      </w:pPr>
    </w:p>
    <w:p w14:paraId="7696E126" w14:textId="77777777" w:rsidR="00471169" w:rsidRDefault="00471169" w:rsidP="00471169">
      <w:pPr>
        <w:jc w:val="center"/>
        <w:rPr>
          <w:rFonts w:ascii="Times New Roman" w:hAnsi="Times New Roman" w:cs="Times New Roman"/>
        </w:rPr>
      </w:pPr>
    </w:p>
    <w:p w14:paraId="6FD9F8B4" w14:textId="77777777" w:rsidR="005852C0" w:rsidRDefault="005852C0" w:rsidP="00471169">
      <w:pPr>
        <w:jc w:val="center"/>
        <w:rPr>
          <w:rFonts w:ascii="Times New Roman" w:hAnsi="Times New Roman" w:cs="Times New Roman"/>
        </w:rPr>
      </w:pPr>
    </w:p>
    <w:p w14:paraId="297118DE" w14:textId="77777777" w:rsidR="005852C0" w:rsidRDefault="005852C0" w:rsidP="00471169">
      <w:pPr>
        <w:jc w:val="center"/>
        <w:rPr>
          <w:rFonts w:ascii="Times New Roman" w:hAnsi="Times New Roman" w:cs="Times New Roman"/>
        </w:rPr>
      </w:pPr>
    </w:p>
    <w:p w14:paraId="415D07AA" w14:textId="77777777" w:rsidR="005852C0" w:rsidRDefault="005852C0" w:rsidP="00471169">
      <w:pPr>
        <w:jc w:val="center"/>
        <w:rPr>
          <w:rFonts w:ascii="Times New Roman" w:hAnsi="Times New Roman" w:cs="Times New Roman"/>
        </w:rPr>
      </w:pPr>
    </w:p>
    <w:p w14:paraId="600AB719" w14:textId="77777777" w:rsidR="005852C0" w:rsidRDefault="005852C0" w:rsidP="00471169">
      <w:pPr>
        <w:jc w:val="center"/>
        <w:rPr>
          <w:rFonts w:ascii="Times New Roman" w:hAnsi="Times New Roman" w:cs="Times New Roman"/>
        </w:rPr>
      </w:pPr>
    </w:p>
    <w:p w14:paraId="45F7E09B" w14:textId="77777777" w:rsidR="005852C0" w:rsidRDefault="005852C0" w:rsidP="00471169">
      <w:pPr>
        <w:jc w:val="center"/>
        <w:rPr>
          <w:rFonts w:ascii="Times New Roman" w:hAnsi="Times New Roman" w:cs="Times New Roman"/>
        </w:rPr>
      </w:pPr>
    </w:p>
    <w:p w14:paraId="63DF538F" w14:textId="77777777" w:rsidR="005852C0" w:rsidRDefault="005852C0" w:rsidP="00471169">
      <w:pPr>
        <w:jc w:val="center"/>
        <w:rPr>
          <w:rFonts w:ascii="Times New Roman" w:hAnsi="Times New Roman" w:cs="Times New Roman"/>
        </w:rPr>
      </w:pPr>
    </w:p>
    <w:p w14:paraId="47576F91" w14:textId="77777777" w:rsidR="005852C0" w:rsidRDefault="005852C0" w:rsidP="00471169">
      <w:pPr>
        <w:jc w:val="center"/>
        <w:rPr>
          <w:rFonts w:ascii="Times New Roman" w:hAnsi="Times New Roman" w:cs="Times New Roman"/>
        </w:rPr>
      </w:pPr>
    </w:p>
    <w:p w14:paraId="7D1BA3C6" w14:textId="77777777" w:rsidR="005852C0" w:rsidRDefault="005852C0" w:rsidP="00471169">
      <w:pPr>
        <w:jc w:val="center"/>
        <w:rPr>
          <w:rFonts w:ascii="Times New Roman" w:hAnsi="Times New Roman" w:cs="Times New Roman"/>
        </w:rPr>
      </w:pPr>
    </w:p>
    <w:p w14:paraId="0C6F8325" w14:textId="77777777" w:rsidR="005852C0" w:rsidRDefault="005852C0" w:rsidP="00471169">
      <w:pPr>
        <w:jc w:val="center"/>
        <w:rPr>
          <w:rFonts w:ascii="Times New Roman" w:hAnsi="Times New Roman" w:cs="Times New Roman"/>
        </w:rPr>
      </w:pPr>
    </w:p>
    <w:p w14:paraId="7C6E7157" w14:textId="77777777" w:rsidR="005852C0" w:rsidRDefault="005852C0" w:rsidP="00471169">
      <w:pPr>
        <w:jc w:val="center"/>
        <w:rPr>
          <w:rFonts w:ascii="Times New Roman" w:hAnsi="Times New Roman" w:cs="Times New Roman"/>
        </w:rPr>
      </w:pPr>
    </w:p>
    <w:p w14:paraId="3EAEEAEA" w14:textId="77777777" w:rsidR="005852C0" w:rsidRDefault="005852C0" w:rsidP="005852C0">
      <w:pPr>
        <w:jc w:val="center"/>
        <w:rPr>
          <w:rFonts w:ascii="Times New Roman" w:hAnsi="Times New Roman" w:cs="Times New Roman"/>
          <w:b/>
          <w:bCs/>
          <w:sz w:val="32"/>
          <w:szCs w:val="32"/>
        </w:rPr>
      </w:pPr>
      <w:r w:rsidRPr="005852C0">
        <w:rPr>
          <w:rFonts w:ascii="Times New Roman" w:hAnsi="Times New Roman" w:cs="Times New Roman"/>
          <w:b/>
          <w:bCs/>
          <w:sz w:val="32"/>
          <w:szCs w:val="32"/>
        </w:rPr>
        <w:t>CERTIFICATE</w:t>
      </w:r>
    </w:p>
    <w:p w14:paraId="7F9E78C7" w14:textId="77777777" w:rsidR="005852C0" w:rsidRDefault="005852C0" w:rsidP="005852C0">
      <w:pPr>
        <w:jc w:val="center"/>
        <w:rPr>
          <w:rFonts w:ascii="Times New Roman" w:hAnsi="Times New Roman" w:cs="Times New Roman"/>
          <w:b/>
          <w:bCs/>
          <w:sz w:val="32"/>
          <w:szCs w:val="32"/>
        </w:rPr>
      </w:pPr>
    </w:p>
    <w:p w14:paraId="0D884B34" w14:textId="77777777" w:rsidR="005852C0" w:rsidRDefault="005852C0" w:rsidP="005852C0">
      <w:pPr>
        <w:jc w:val="center"/>
        <w:rPr>
          <w:rFonts w:ascii="Times New Roman" w:hAnsi="Times New Roman" w:cs="Times New Roman"/>
          <w:b/>
          <w:bCs/>
          <w:sz w:val="32"/>
          <w:szCs w:val="32"/>
        </w:rPr>
      </w:pPr>
    </w:p>
    <w:p w14:paraId="2F551FD3" w14:textId="77777777" w:rsidR="005852C0" w:rsidRPr="005852C0" w:rsidRDefault="005852C0" w:rsidP="005852C0">
      <w:pPr>
        <w:jc w:val="center"/>
        <w:rPr>
          <w:rFonts w:ascii="Times New Roman" w:hAnsi="Times New Roman" w:cs="Times New Roman"/>
          <w:b/>
          <w:bCs/>
          <w:sz w:val="32"/>
          <w:szCs w:val="32"/>
        </w:rPr>
      </w:pPr>
    </w:p>
    <w:p w14:paraId="590FD7EB" w14:textId="28C9F874" w:rsidR="005852C0" w:rsidRPr="005852C0" w:rsidRDefault="005852C0" w:rsidP="005852C0">
      <w:pPr>
        <w:spacing w:after="0" w:line="360" w:lineRule="auto"/>
        <w:jc w:val="both"/>
        <w:rPr>
          <w:rFonts w:ascii="Times New Roman" w:hAnsi="Times New Roman" w:cs="Times New Roman"/>
          <w:sz w:val="28"/>
          <w:szCs w:val="28"/>
        </w:rPr>
      </w:pPr>
      <w:r w:rsidRPr="005852C0">
        <w:rPr>
          <w:rFonts w:ascii="Times New Roman" w:hAnsi="Times New Roman" w:cs="Times New Roman"/>
          <w:sz w:val="28"/>
          <w:szCs w:val="28"/>
        </w:rPr>
        <w:t xml:space="preserve">This is to certify that the project entitled </w:t>
      </w:r>
      <w:r w:rsidRPr="005852C0">
        <w:rPr>
          <w:rFonts w:ascii="Times New Roman" w:hAnsi="Times New Roman" w:cs="Times New Roman"/>
          <w:b/>
          <w:bCs/>
          <w:sz w:val="28"/>
          <w:szCs w:val="28"/>
        </w:rPr>
        <w:t>“</w:t>
      </w:r>
      <w:r w:rsidR="0062392C" w:rsidRPr="0062392C">
        <w:rPr>
          <w:rFonts w:ascii="Times New Roman" w:hAnsi="Times New Roman" w:cs="Times New Roman"/>
          <w:b/>
          <w:bCs/>
          <w:sz w:val="28"/>
          <w:szCs w:val="28"/>
        </w:rPr>
        <w:t>Intermediate Code Generation and Optimization</w:t>
      </w:r>
      <w:r w:rsidR="00E42F11">
        <w:rPr>
          <w:rFonts w:ascii="Times New Roman" w:hAnsi="Times New Roman" w:cs="Times New Roman"/>
          <w:b/>
          <w:bCs/>
          <w:sz w:val="28"/>
          <w:szCs w:val="28"/>
        </w:rPr>
        <w:t>”</w:t>
      </w:r>
      <w:r w:rsidRPr="005852C0">
        <w:rPr>
          <w:rFonts w:ascii="Times New Roman" w:hAnsi="Times New Roman" w:cs="Times New Roman"/>
          <w:sz w:val="28"/>
          <w:szCs w:val="28"/>
        </w:rPr>
        <w:t xml:space="preserve">submitted by </w:t>
      </w:r>
      <w:r w:rsidR="00412734">
        <w:rPr>
          <w:rFonts w:ascii="Times New Roman" w:hAnsi="Times New Roman" w:cs="Times New Roman"/>
          <w:sz w:val="28"/>
          <w:szCs w:val="28"/>
        </w:rPr>
        <w:t>“Akash.B,</w:t>
      </w:r>
      <w:r w:rsidR="00854EA8">
        <w:rPr>
          <w:rFonts w:ascii="Times New Roman" w:hAnsi="Times New Roman" w:cs="Times New Roman"/>
          <w:sz w:val="28"/>
          <w:szCs w:val="28"/>
        </w:rPr>
        <w:t>Ajay.A,S.Ramanathan</w:t>
      </w:r>
      <w:r w:rsidR="00412734">
        <w:rPr>
          <w:rFonts w:ascii="Times New Roman" w:hAnsi="Times New Roman" w:cs="Times New Roman"/>
          <w:sz w:val="28"/>
          <w:szCs w:val="28"/>
        </w:rPr>
        <w:t xml:space="preserve">” </w:t>
      </w:r>
      <w:r w:rsidRPr="005852C0">
        <w:rPr>
          <w:rFonts w:ascii="Times New Roman" w:hAnsi="Times New Roman" w:cs="Times New Roman"/>
          <w:sz w:val="28"/>
          <w:szCs w:val="28"/>
        </w:rPr>
        <w:t xml:space="preserve">has been carried out under our supervision. The project has been submitted as per the requirements in the </w:t>
      </w:r>
      <w:r>
        <w:rPr>
          <w:rFonts w:ascii="Times New Roman" w:hAnsi="Times New Roman" w:cs="Times New Roman"/>
          <w:sz w:val="28"/>
          <w:szCs w:val="28"/>
        </w:rPr>
        <w:t xml:space="preserve">current </w:t>
      </w:r>
      <w:r w:rsidRPr="005852C0">
        <w:rPr>
          <w:rFonts w:ascii="Times New Roman" w:hAnsi="Times New Roman" w:cs="Times New Roman"/>
          <w:sz w:val="28"/>
          <w:szCs w:val="28"/>
        </w:rPr>
        <w:t>semester of B. Tech Computer Science.</w:t>
      </w:r>
    </w:p>
    <w:p w14:paraId="4A1AEA5C" w14:textId="77777777" w:rsidR="005852C0" w:rsidRPr="005852C0" w:rsidRDefault="005852C0" w:rsidP="005852C0">
      <w:pPr>
        <w:spacing w:after="0" w:line="360" w:lineRule="auto"/>
        <w:jc w:val="center"/>
        <w:rPr>
          <w:rFonts w:ascii="Times New Roman" w:hAnsi="Times New Roman" w:cs="Times New Roman"/>
          <w:sz w:val="28"/>
          <w:szCs w:val="28"/>
        </w:rPr>
      </w:pPr>
    </w:p>
    <w:p w14:paraId="46B3182F" w14:textId="77777777" w:rsidR="005852C0" w:rsidRDefault="005852C0" w:rsidP="005852C0">
      <w:pPr>
        <w:spacing w:after="0" w:line="360" w:lineRule="auto"/>
        <w:jc w:val="right"/>
        <w:rPr>
          <w:rFonts w:ascii="Times New Roman" w:hAnsi="Times New Roman" w:cs="Times New Roman"/>
          <w:sz w:val="28"/>
          <w:szCs w:val="28"/>
        </w:rPr>
      </w:pPr>
    </w:p>
    <w:p w14:paraId="414D98FA" w14:textId="25659FE0" w:rsidR="005852C0" w:rsidRPr="005852C0" w:rsidRDefault="005852C0" w:rsidP="005852C0">
      <w:pPr>
        <w:spacing w:after="0" w:line="360" w:lineRule="auto"/>
        <w:jc w:val="right"/>
        <w:rPr>
          <w:rFonts w:ascii="Times New Roman" w:hAnsi="Times New Roman" w:cs="Times New Roman"/>
          <w:sz w:val="28"/>
          <w:szCs w:val="28"/>
        </w:rPr>
      </w:pPr>
      <w:r w:rsidRPr="005852C0">
        <w:rPr>
          <w:rFonts w:ascii="Times New Roman" w:hAnsi="Times New Roman" w:cs="Times New Roman"/>
          <w:sz w:val="28"/>
          <w:szCs w:val="28"/>
        </w:rPr>
        <w:t>Teacher-in-charge</w:t>
      </w:r>
    </w:p>
    <w:p w14:paraId="0ACDD535" w14:textId="77777777" w:rsidR="005852C0" w:rsidRDefault="005852C0" w:rsidP="005852C0">
      <w:pPr>
        <w:spacing w:after="0" w:line="360" w:lineRule="auto"/>
        <w:jc w:val="right"/>
        <w:rPr>
          <w:rFonts w:ascii="Times New Roman" w:hAnsi="Times New Roman" w:cs="Times New Roman"/>
          <w:sz w:val="28"/>
          <w:szCs w:val="28"/>
        </w:rPr>
      </w:pPr>
    </w:p>
    <w:p w14:paraId="5DDDD41D" w14:textId="77777777" w:rsidR="005852C0" w:rsidRDefault="005852C0" w:rsidP="005852C0">
      <w:pPr>
        <w:spacing w:after="0" w:line="360" w:lineRule="auto"/>
        <w:jc w:val="right"/>
        <w:rPr>
          <w:rFonts w:ascii="Times New Roman" w:hAnsi="Times New Roman" w:cs="Times New Roman"/>
          <w:sz w:val="28"/>
          <w:szCs w:val="28"/>
        </w:rPr>
      </w:pPr>
    </w:p>
    <w:p w14:paraId="259D8E35" w14:textId="77777777" w:rsidR="005852C0" w:rsidRDefault="005852C0" w:rsidP="005852C0">
      <w:pPr>
        <w:spacing w:after="0" w:line="360" w:lineRule="auto"/>
        <w:jc w:val="right"/>
        <w:rPr>
          <w:rFonts w:ascii="Times New Roman" w:hAnsi="Times New Roman" w:cs="Times New Roman"/>
          <w:sz w:val="28"/>
          <w:szCs w:val="28"/>
        </w:rPr>
      </w:pPr>
    </w:p>
    <w:p w14:paraId="53285474" w14:textId="77777777" w:rsidR="005852C0" w:rsidRDefault="005852C0" w:rsidP="005852C0">
      <w:pPr>
        <w:spacing w:after="0" w:line="360" w:lineRule="auto"/>
        <w:jc w:val="right"/>
        <w:rPr>
          <w:rFonts w:ascii="Times New Roman" w:hAnsi="Times New Roman" w:cs="Times New Roman"/>
          <w:sz w:val="28"/>
          <w:szCs w:val="28"/>
        </w:rPr>
      </w:pPr>
    </w:p>
    <w:p w14:paraId="2DAF3C97" w14:textId="77777777" w:rsidR="005852C0" w:rsidRDefault="005852C0" w:rsidP="005852C0">
      <w:pPr>
        <w:spacing w:after="0" w:line="360" w:lineRule="auto"/>
        <w:jc w:val="right"/>
        <w:rPr>
          <w:rFonts w:ascii="Times New Roman" w:hAnsi="Times New Roman" w:cs="Times New Roman"/>
          <w:sz w:val="28"/>
          <w:szCs w:val="28"/>
        </w:rPr>
      </w:pPr>
    </w:p>
    <w:p w14:paraId="3C7C12AC" w14:textId="77777777" w:rsidR="005852C0" w:rsidRDefault="005852C0" w:rsidP="005852C0">
      <w:pPr>
        <w:spacing w:after="0" w:line="360" w:lineRule="auto"/>
        <w:jc w:val="right"/>
        <w:rPr>
          <w:rFonts w:ascii="Times New Roman" w:hAnsi="Times New Roman" w:cs="Times New Roman"/>
          <w:sz w:val="28"/>
          <w:szCs w:val="28"/>
        </w:rPr>
      </w:pPr>
    </w:p>
    <w:p w14:paraId="3A085324" w14:textId="77777777" w:rsidR="005852C0" w:rsidRDefault="005852C0" w:rsidP="005852C0">
      <w:pPr>
        <w:spacing w:after="0" w:line="360" w:lineRule="auto"/>
        <w:jc w:val="right"/>
        <w:rPr>
          <w:rFonts w:ascii="Times New Roman" w:hAnsi="Times New Roman" w:cs="Times New Roman"/>
          <w:sz w:val="28"/>
          <w:szCs w:val="28"/>
        </w:rPr>
      </w:pPr>
    </w:p>
    <w:p w14:paraId="49983140" w14:textId="77777777" w:rsidR="005852C0" w:rsidRDefault="005852C0" w:rsidP="005852C0">
      <w:pPr>
        <w:spacing w:after="0" w:line="360" w:lineRule="auto"/>
        <w:jc w:val="right"/>
        <w:rPr>
          <w:rFonts w:ascii="Times New Roman" w:hAnsi="Times New Roman" w:cs="Times New Roman"/>
          <w:sz w:val="28"/>
          <w:szCs w:val="28"/>
        </w:rPr>
      </w:pPr>
    </w:p>
    <w:p w14:paraId="78DCDEB7" w14:textId="77777777" w:rsidR="005852C0" w:rsidRDefault="005852C0" w:rsidP="005852C0">
      <w:pPr>
        <w:spacing w:after="0" w:line="360" w:lineRule="auto"/>
        <w:jc w:val="right"/>
        <w:rPr>
          <w:rFonts w:ascii="Times New Roman" w:hAnsi="Times New Roman" w:cs="Times New Roman"/>
          <w:sz w:val="28"/>
          <w:szCs w:val="28"/>
        </w:rPr>
      </w:pPr>
    </w:p>
    <w:p w14:paraId="1137096D" w14:textId="77777777" w:rsidR="005852C0" w:rsidRDefault="005852C0" w:rsidP="005852C0">
      <w:pPr>
        <w:spacing w:after="0" w:line="360" w:lineRule="auto"/>
        <w:jc w:val="right"/>
        <w:rPr>
          <w:rFonts w:ascii="Times New Roman" w:hAnsi="Times New Roman" w:cs="Times New Roman"/>
          <w:sz w:val="28"/>
          <w:szCs w:val="28"/>
        </w:rPr>
      </w:pPr>
    </w:p>
    <w:p w14:paraId="22738D91" w14:textId="77777777" w:rsidR="005852C0" w:rsidRDefault="005852C0" w:rsidP="005852C0">
      <w:pPr>
        <w:spacing w:after="0" w:line="360" w:lineRule="auto"/>
        <w:jc w:val="right"/>
        <w:rPr>
          <w:rFonts w:ascii="Times New Roman" w:hAnsi="Times New Roman" w:cs="Times New Roman"/>
          <w:sz w:val="28"/>
          <w:szCs w:val="28"/>
        </w:rPr>
      </w:pPr>
    </w:p>
    <w:p w14:paraId="22DDA7C8" w14:textId="77777777" w:rsidR="005852C0" w:rsidRDefault="005852C0" w:rsidP="005852C0">
      <w:pPr>
        <w:spacing w:after="0" w:line="360" w:lineRule="auto"/>
        <w:jc w:val="right"/>
        <w:rPr>
          <w:rFonts w:ascii="Times New Roman" w:hAnsi="Times New Roman" w:cs="Times New Roman"/>
          <w:sz w:val="28"/>
          <w:szCs w:val="28"/>
        </w:rPr>
      </w:pPr>
    </w:p>
    <w:p w14:paraId="6D399BD7" w14:textId="77777777" w:rsidR="005852C0" w:rsidRDefault="005852C0" w:rsidP="005852C0">
      <w:pPr>
        <w:spacing w:after="0" w:line="360" w:lineRule="auto"/>
        <w:jc w:val="right"/>
        <w:rPr>
          <w:rFonts w:ascii="Times New Roman" w:hAnsi="Times New Roman" w:cs="Times New Roman"/>
          <w:sz w:val="28"/>
          <w:szCs w:val="28"/>
        </w:rPr>
      </w:pPr>
    </w:p>
    <w:p w14:paraId="1BD3BDAA" w14:textId="77777777" w:rsidR="005852C0" w:rsidRDefault="005852C0" w:rsidP="005852C0">
      <w:pPr>
        <w:spacing w:after="0" w:line="360" w:lineRule="auto"/>
        <w:jc w:val="right"/>
        <w:rPr>
          <w:rFonts w:ascii="Times New Roman" w:hAnsi="Times New Roman" w:cs="Times New Roman"/>
          <w:sz w:val="28"/>
          <w:szCs w:val="28"/>
        </w:rPr>
      </w:pPr>
    </w:p>
    <w:p w14:paraId="521425D6" w14:textId="77777777" w:rsidR="005852C0" w:rsidRDefault="005852C0" w:rsidP="005852C0">
      <w:pPr>
        <w:spacing w:after="0" w:line="360" w:lineRule="auto"/>
        <w:jc w:val="right"/>
        <w:rPr>
          <w:rFonts w:ascii="Times New Roman" w:hAnsi="Times New Roman" w:cs="Times New Roman"/>
          <w:sz w:val="28"/>
          <w:szCs w:val="28"/>
        </w:rPr>
      </w:pPr>
    </w:p>
    <w:p w14:paraId="52D40460" w14:textId="4E34C73B" w:rsidR="005852C0" w:rsidRDefault="005852C0" w:rsidP="00D80EA5">
      <w:pPr>
        <w:spacing w:after="0" w:line="360" w:lineRule="auto"/>
        <w:jc w:val="center"/>
        <w:rPr>
          <w:rFonts w:ascii="Times New Roman" w:hAnsi="Times New Roman" w:cs="Times New Roman"/>
          <w:b/>
          <w:bCs/>
          <w:sz w:val="32"/>
          <w:szCs w:val="32"/>
        </w:rPr>
      </w:pPr>
      <w:r w:rsidRPr="005852C0">
        <w:rPr>
          <w:rFonts w:ascii="Times New Roman" w:hAnsi="Times New Roman" w:cs="Times New Roman"/>
          <w:b/>
          <w:bCs/>
          <w:sz w:val="32"/>
          <w:szCs w:val="32"/>
        </w:rPr>
        <w:t>Table of Contents</w:t>
      </w:r>
      <w:r w:rsidR="00D80EA5">
        <w:rPr>
          <w:rFonts w:ascii="Times New Roman" w:hAnsi="Times New Roman" w:cs="Times New Roman"/>
          <w:b/>
          <w:bCs/>
          <w:sz w:val="32"/>
          <w:szCs w:val="32"/>
        </w:rPr>
        <w:t xml:space="preserve">               </w:t>
      </w:r>
    </w:p>
    <w:tbl>
      <w:tblPr>
        <w:tblpPr w:leftFromText="180" w:rightFromText="180" w:bottomFromText="160" w:vertAnchor="text" w:horzAnchor="margin" w:tblpY="-59"/>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2"/>
        <w:gridCol w:w="7689"/>
      </w:tblGrid>
      <w:tr w:rsidR="00D80EA5" w:rsidRPr="00D80EA5" w14:paraId="07F911D2" w14:textId="77777777" w:rsidTr="00D80EA5">
        <w:trPr>
          <w:trHeight w:val="1462"/>
        </w:trPr>
        <w:tc>
          <w:tcPr>
            <w:tcW w:w="1312" w:type="dxa"/>
            <w:tcBorders>
              <w:top w:val="single" w:sz="4" w:space="0" w:color="auto"/>
              <w:left w:val="single" w:sz="4" w:space="0" w:color="auto"/>
              <w:bottom w:val="single" w:sz="4" w:space="0" w:color="auto"/>
              <w:right w:val="single" w:sz="4" w:space="0" w:color="auto"/>
            </w:tcBorders>
            <w:hideMark/>
          </w:tcPr>
          <w:p w14:paraId="74DAC208" w14:textId="77777777" w:rsidR="00D80EA5" w:rsidRPr="00D80EA5" w:rsidRDefault="00D80EA5" w:rsidP="00D80EA5">
            <w:pPr>
              <w:spacing w:after="0" w:line="360" w:lineRule="auto"/>
              <w:jc w:val="center"/>
              <w:rPr>
                <w:rFonts w:ascii="Times New Roman" w:hAnsi="Times New Roman" w:cs="Times New Roman"/>
                <w:b/>
                <w:bCs/>
                <w:sz w:val="32"/>
                <w:szCs w:val="32"/>
                <w:lang w:val="en-IN"/>
              </w:rPr>
            </w:pPr>
            <w:r w:rsidRPr="00D80EA5">
              <w:rPr>
                <w:rFonts w:ascii="Times New Roman" w:hAnsi="Times New Roman" w:cs="Times New Roman"/>
                <w:b/>
                <w:bCs/>
                <w:sz w:val="32"/>
                <w:szCs w:val="32"/>
                <w:lang w:val="en-IN"/>
              </w:rPr>
              <w:br w:type="page"/>
              <w:t>S.no</w:t>
            </w:r>
          </w:p>
        </w:tc>
        <w:tc>
          <w:tcPr>
            <w:tcW w:w="7689" w:type="dxa"/>
            <w:tcBorders>
              <w:top w:val="single" w:sz="4" w:space="0" w:color="auto"/>
              <w:left w:val="single" w:sz="4" w:space="0" w:color="auto"/>
              <w:bottom w:val="single" w:sz="4" w:space="0" w:color="auto"/>
              <w:right w:val="single" w:sz="4" w:space="0" w:color="auto"/>
            </w:tcBorders>
            <w:hideMark/>
          </w:tcPr>
          <w:p w14:paraId="0752A10D" w14:textId="77777777" w:rsidR="00D80EA5" w:rsidRPr="00D80EA5" w:rsidRDefault="00D80EA5" w:rsidP="00D80EA5">
            <w:pPr>
              <w:spacing w:after="0" w:line="360" w:lineRule="auto"/>
              <w:jc w:val="center"/>
              <w:rPr>
                <w:rFonts w:ascii="Times New Roman" w:hAnsi="Times New Roman" w:cs="Times New Roman"/>
                <w:b/>
                <w:bCs/>
                <w:sz w:val="32"/>
                <w:szCs w:val="32"/>
                <w:lang w:val="en-IN"/>
              </w:rPr>
            </w:pPr>
            <w:r w:rsidRPr="00D80EA5">
              <w:rPr>
                <w:rFonts w:ascii="Times New Roman" w:hAnsi="Times New Roman" w:cs="Times New Roman"/>
                <w:b/>
                <w:bCs/>
                <w:sz w:val="32"/>
                <w:szCs w:val="32"/>
                <w:lang w:val="en-IN"/>
              </w:rPr>
              <w:t>INDEX</w:t>
            </w:r>
          </w:p>
        </w:tc>
      </w:tr>
      <w:tr w:rsidR="00D80EA5" w:rsidRPr="00D80EA5" w14:paraId="0B6B14A2" w14:textId="77777777" w:rsidTr="00D80EA5">
        <w:trPr>
          <w:trHeight w:val="1071"/>
        </w:trPr>
        <w:tc>
          <w:tcPr>
            <w:tcW w:w="1312" w:type="dxa"/>
            <w:tcBorders>
              <w:top w:val="single" w:sz="4" w:space="0" w:color="auto"/>
              <w:left w:val="single" w:sz="4" w:space="0" w:color="auto"/>
              <w:bottom w:val="nil"/>
              <w:right w:val="single" w:sz="4" w:space="0" w:color="auto"/>
            </w:tcBorders>
            <w:hideMark/>
          </w:tcPr>
          <w:p w14:paraId="792D4B33" w14:textId="77777777" w:rsidR="00D80EA5" w:rsidRPr="00D80EA5" w:rsidRDefault="00D80EA5" w:rsidP="00D80EA5">
            <w:pPr>
              <w:spacing w:after="0" w:line="360" w:lineRule="auto"/>
              <w:jc w:val="center"/>
              <w:rPr>
                <w:rFonts w:ascii="Times New Roman" w:hAnsi="Times New Roman" w:cs="Times New Roman"/>
                <w:b/>
                <w:bCs/>
                <w:sz w:val="32"/>
                <w:szCs w:val="32"/>
                <w:lang w:val="en-IN"/>
              </w:rPr>
            </w:pPr>
            <w:r w:rsidRPr="00D80EA5">
              <w:rPr>
                <w:rFonts w:ascii="Times New Roman" w:hAnsi="Times New Roman" w:cs="Times New Roman"/>
                <w:b/>
                <w:bCs/>
                <w:sz w:val="32"/>
                <w:szCs w:val="32"/>
                <w:lang w:val="en-IN"/>
              </w:rPr>
              <w:t>1</w:t>
            </w:r>
          </w:p>
        </w:tc>
        <w:tc>
          <w:tcPr>
            <w:tcW w:w="7689" w:type="dxa"/>
            <w:tcBorders>
              <w:top w:val="single" w:sz="4" w:space="0" w:color="auto"/>
              <w:left w:val="single" w:sz="4" w:space="0" w:color="auto"/>
              <w:bottom w:val="nil"/>
              <w:right w:val="single" w:sz="4" w:space="0" w:color="auto"/>
            </w:tcBorders>
            <w:hideMark/>
          </w:tcPr>
          <w:p w14:paraId="59AAE048" w14:textId="03DF972A" w:rsidR="00D80EA5" w:rsidRPr="00D80EA5" w:rsidRDefault="00D80EA5" w:rsidP="00D80EA5">
            <w:pPr>
              <w:spacing w:after="0" w:line="360" w:lineRule="auto"/>
              <w:rPr>
                <w:rFonts w:ascii="Times New Roman" w:hAnsi="Times New Roman" w:cs="Times New Roman"/>
                <w:b/>
                <w:bCs/>
                <w:sz w:val="32"/>
                <w:szCs w:val="32"/>
                <w:lang w:val="en-IN"/>
              </w:rPr>
            </w:pPr>
            <w:r w:rsidRPr="00D80EA5">
              <w:rPr>
                <w:rFonts w:ascii="Times New Roman" w:hAnsi="Times New Roman" w:cs="Times New Roman"/>
                <w:b/>
                <w:bCs/>
                <w:sz w:val="32"/>
                <w:szCs w:val="32"/>
                <w:lang w:val="en-IN"/>
              </w:rPr>
              <w:t xml:space="preserve"> </w:t>
            </w:r>
            <w:r>
              <w:rPr>
                <w:rFonts w:ascii="Times New Roman" w:hAnsi="Times New Roman" w:cs="Times New Roman"/>
                <w:b/>
                <w:bCs/>
                <w:sz w:val="32"/>
                <w:szCs w:val="32"/>
                <w:lang w:val="en-IN"/>
              </w:rPr>
              <w:t xml:space="preserve">                                </w:t>
            </w:r>
            <w:r w:rsidRPr="00D80EA5">
              <w:rPr>
                <w:rFonts w:ascii="Times New Roman" w:hAnsi="Times New Roman" w:cs="Times New Roman"/>
                <w:b/>
                <w:bCs/>
                <w:sz w:val="32"/>
                <w:szCs w:val="32"/>
                <w:lang w:val="en-IN"/>
              </w:rPr>
              <w:t>ABSTRACT</w:t>
            </w:r>
          </w:p>
        </w:tc>
      </w:tr>
      <w:tr w:rsidR="00D80EA5" w:rsidRPr="00D80EA5" w14:paraId="45BE1498" w14:textId="77777777" w:rsidTr="00D80EA5">
        <w:trPr>
          <w:trHeight w:val="1374"/>
        </w:trPr>
        <w:tc>
          <w:tcPr>
            <w:tcW w:w="1312" w:type="dxa"/>
            <w:tcBorders>
              <w:top w:val="single" w:sz="4" w:space="0" w:color="auto"/>
              <w:left w:val="single" w:sz="4" w:space="0" w:color="auto"/>
              <w:bottom w:val="single" w:sz="4" w:space="0" w:color="auto"/>
              <w:right w:val="single" w:sz="4" w:space="0" w:color="auto"/>
            </w:tcBorders>
            <w:hideMark/>
          </w:tcPr>
          <w:p w14:paraId="2603429A" w14:textId="77777777" w:rsidR="00D80EA5" w:rsidRPr="00D80EA5" w:rsidRDefault="00D80EA5" w:rsidP="00D80EA5">
            <w:pPr>
              <w:spacing w:after="0" w:line="360" w:lineRule="auto"/>
              <w:jc w:val="center"/>
              <w:rPr>
                <w:rFonts w:ascii="Times New Roman" w:hAnsi="Times New Roman" w:cs="Times New Roman"/>
                <w:b/>
                <w:bCs/>
                <w:sz w:val="32"/>
                <w:szCs w:val="32"/>
                <w:lang w:val="en-IN"/>
              </w:rPr>
            </w:pPr>
            <w:r w:rsidRPr="00D80EA5">
              <w:rPr>
                <w:rFonts w:ascii="Times New Roman" w:hAnsi="Times New Roman" w:cs="Times New Roman"/>
                <w:b/>
                <w:bCs/>
                <w:sz w:val="32"/>
                <w:szCs w:val="32"/>
                <w:lang w:val="en-IN"/>
              </w:rPr>
              <w:t>2</w:t>
            </w:r>
          </w:p>
        </w:tc>
        <w:tc>
          <w:tcPr>
            <w:tcW w:w="7689" w:type="dxa"/>
            <w:tcBorders>
              <w:top w:val="single" w:sz="4" w:space="0" w:color="auto"/>
              <w:left w:val="single" w:sz="4" w:space="0" w:color="auto"/>
              <w:bottom w:val="single" w:sz="4" w:space="0" w:color="auto"/>
              <w:right w:val="single" w:sz="4" w:space="0" w:color="auto"/>
            </w:tcBorders>
            <w:hideMark/>
          </w:tcPr>
          <w:p w14:paraId="661EC6D0" w14:textId="77777777" w:rsidR="00D80EA5" w:rsidRPr="00D80EA5" w:rsidRDefault="00D80EA5" w:rsidP="00D80EA5">
            <w:pPr>
              <w:spacing w:after="0" w:line="360" w:lineRule="auto"/>
              <w:jc w:val="center"/>
              <w:rPr>
                <w:rFonts w:ascii="Times New Roman" w:hAnsi="Times New Roman" w:cs="Times New Roman"/>
                <w:b/>
                <w:bCs/>
                <w:sz w:val="32"/>
                <w:szCs w:val="32"/>
                <w:lang w:val="en-IN"/>
              </w:rPr>
            </w:pPr>
            <w:r w:rsidRPr="00D80EA5">
              <w:rPr>
                <w:rFonts w:ascii="Times New Roman" w:hAnsi="Times New Roman" w:cs="Times New Roman"/>
                <w:b/>
                <w:bCs/>
                <w:sz w:val="32"/>
                <w:szCs w:val="32"/>
                <w:lang w:val="en-IN"/>
              </w:rPr>
              <w:t>INTRODUCTION</w:t>
            </w:r>
          </w:p>
        </w:tc>
      </w:tr>
      <w:tr w:rsidR="00D80EA5" w:rsidRPr="00D80EA5" w14:paraId="3FFF3E70" w14:textId="77777777" w:rsidTr="00D80EA5">
        <w:trPr>
          <w:trHeight w:val="1434"/>
        </w:trPr>
        <w:tc>
          <w:tcPr>
            <w:tcW w:w="1312" w:type="dxa"/>
            <w:tcBorders>
              <w:top w:val="single" w:sz="4" w:space="0" w:color="auto"/>
              <w:left w:val="single" w:sz="4" w:space="0" w:color="auto"/>
              <w:bottom w:val="single" w:sz="4" w:space="0" w:color="auto"/>
              <w:right w:val="single" w:sz="4" w:space="0" w:color="auto"/>
            </w:tcBorders>
            <w:hideMark/>
          </w:tcPr>
          <w:p w14:paraId="2828EECD" w14:textId="77777777" w:rsidR="00D80EA5" w:rsidRPr="00D80EA5" w:rsidRDefault="00D80EA5" w:rsidP="00D80EA5">
            <w:pPr>
              <w:spacing w:after="0" w:line="360" w:lineRule="auto"/>
              <w:jc w:val="center"/>
              <w:rPr>
                <w:rFonts w:ascii="Times New Roman" w:hAnsi="Times New Roman" w:cs="Times New Roman"/>
                <w:b/>
                <w:bCs/>
                <w:sz w:val="32"/>
                <w:szCs w:val="32"/>
                <w:lang w:val="en-IN"/>
              </w:rPr>
            </w:pPr>
            <w:r w:rsidRPr="00D80EA5">
              <w:rPr>
                <w:rFonts w:ascii="Times New Roman" w:hAnsi="Times New Roman" w:cs="Times New Roman"/>
                <w:b/>
                <w:bCs/>
                <w:sz w:val="32"/>
                <w:szCs w:val="32"/>
                <w:lang w:val="en-IN"/>
              </w:rPr>
              <w:t>3</w:t>
            </w:r>
          </w:p>
        </w:tc>
        <w:tc>
          <w:tcPr>
            <w:tcW w:w="7689" w:type="dxa"/>
            <w:tcBorders>
              <w:top w:val="single" w:sz="4" w:space="0" w:color="auto"/>
              <w:left w:val="single" w:sz="4" w:space="0" w:color="auto"/>
              <w:bottom w:val="single" w:sz="4" w:space="0" w:color="auto"/>
              <w:right w:val="single" w:sz="4" w:space="0" w:color="auto"/>
            </w:tcBorders>
            <w:hideMark/>
          </w:tcPr>
          <w:p w14:paraId="455DF14F" w14:textId="77777777" w:rsidR="00D80EA5" w:rsidRPr="00D80EA5" w:rsidRDefault="00D80EA5" w:rsidP="00D80EA5">
            <w:pPr>
              <w:spacing w:after="0" w:line="360" w:lineRule="auto"/>
              <w:jc w:val="center"/>
              <w:rPr>
                <w:rFonts w:ascii="Times New Roman" w:hAnsi="Times New Roman" w:cs="Times New Roman"/>
                <w:b/>
                <w:bCs/>
                <w:sz w:val="32"/>
                <w:szCs w:val="32"/>
                <w:lang w:val="en-IN"/>
              </w:rPr>
            </w:pPr>
            <w:r w:rsidRPr="00D80EA5">
              <w:rPr>
                <w:rFonts w:ascii="Times New Roman" w:hAnsi="Times New Roman" w:cs="Times New Roman"/>
                <w:b/>
                <w:bCs/>
                <w:sz w:val="32"/>
                <w:szCs w:val="32"/>
                <w:lang w:val="en-IN"/>
              </w:rPr>
              <w:t>PROBLEM STATEMENT</w:t>
            </w:r>
          </w:p>
        </w:tc>
      </w:tr>
      <w:tr w:rsidR="00D80EA5" w:rsidRPr="00D80EA5" w14:paraId="568F01BA" w14:textId="77777777" w:rsidTr="00D80EA5">
        <w:trPr>
          <w:trHeight w:val="1332"/>
        </w:trPr>
        <w:tc>
          <w:tcPr>
            <w:tcW w:w="1312" w:type="dxa"/>
            <w:tcBorders>
              <w:top w:val="single" w:sz="4" w:space="0" w:color="auto"/>
              <w:left w:val="single" w:sz="4" w:space="0" w:color="auto"/>
              <w:bottom w:val="single" w:sz="4" w:space="0" w:color="auto"/>
              <w:right w:val="single" w:sz="4" w:space="0" w:color="auto"/>
            </w:tcBorders>
            <w:hideMark/>
          </w:tcPr>
          <w:p w14:paraId="3E0B2741" w14:textId="77777777" w:rsidR="00D80EA5" w:rsidRPr="00D80EA5" w:rsidRDefault="00D80EA5" w:rsidP="00D80EA5">
            <w:pPr>
              <w:spacing w:after="0" w:line="360" w:lineRule="auto"/>
              <w:jc w:val="center"/>
              <w:rPr>
                <w:rFonts w:ascii="Times New Roman" w:hAnsi="Times New Roman" w:cs="Times New Roman"/>
                <w:b/>
                <w:bCs/>
                <w:sz w:val="32"/>
                <w:szCs w:val="32"/>
                <w:lang w:val="en-IN"/>
              </w:rPr>
            </w:pPr>
            <w:r w:rsidRPr="00D80EA5">
              <w:rPr>
                <w:rFonts w:ascii="Times New Roman" w:hAnsi="Times New Roman" w:cs="Times New Roman"/>
                <w:b/>
                <w:bCs/>
                <w:sz w:val="32"/>
                <w:szCs w:val="32"/>
                <w:lang w:val="en-IN"/>
              </w:rPr>
              <w:t>4</w:t>
            </w:r>
          </w:p>
        </w:tc>
        <w:tc>
          <w:tcPr>
            <w:tcW w:w="7689" w:type="dxa"/>
            <w:tcBorders>
              <w:top w:val="single" w:sz="4" w:space="0" w:color="auto"/>
              <w:left w:val="single" w:sz="4" w:space="0" w:color="auto"/>
              <w:bottom w:val="single" w:sz="4" w:space="0" w:color="auto"/>
              <w:right w:val="single" w:sz="4" w:space="0" w:color="auto"/>
            </w:tcBorders>
            <w:hideMark/>
          </w:tcPr>
          <w:p w14:paraId="4CEDB6EA" w14:textId="3FD8D501" w:rsidR="00D80EA5" w:rsidRPr="00D80EA5" w:rsidRDefault="00D80EA5" w:rsidP="00D80EA5">
            <w:pPr>
              <w:spacing w:after="0" w:line="360" w:lineRule="auto"/>
              <w:jc w:val="center"/>
              <w:rPr>
                <w:rFonts w:ascii="Times New Roman" w:hAnsi="Times New Roman" w:cs="Times New Roman"/>
                <w:b/>
                <w:bCs/>
                <w:sz w:val="32"/>
                <w:szCs w:val="32"/>
                <w:lang w:val="en-IN"/>
              </w:rPr>
            </w:pPr>
            <w:r>
              <w:rPr>
                <w:rFonts w:ascii="Times New Roman" w:hAnsi="Times New Roman" w:cs="Times New Roman"/>
                <w:b/>
                <w:bCs/>
                <w:sz w:val="32"/>
                <w:szCs w:val="32"/>
                <w:lang w:val="en-IN"/>
              </w:rPr>
              <w:t>APPLICATION</w:t>
            </w:r>
          </w:p>
        </w:tc>
      </w:tr>
      <w:tr w:rsidR="00D80EA5" w:rsidRPr="00D80EA5" w14:paraId="036B2C94" w14:textId="77777777" w:rsidTr="00D80EA5">
        <w:trPr>
          <w:trHeight w:val="1374"/>
        </w:trPr>
        <w:tc>
          <w:tcPr>
            <w:tcW w:w="1312" w:type="dxa"/>
            <w:tcBorders>
              <w:top w:val="single" w:sz="4" w:space="0" w:color="auto"/>
              <w:left w:val="single" w:sz="4" w:space="0" w:color="auto"/>
              <w:bottom w:val="single" w:sz="4" w:space="0" w:color="auto"/>
              <w:right w:val="single" w:sz="4" w:space="0" w:color="auto"/>
            </w:tcBorders>
            <w:hideMark/>
          </w:tcPr>
          <w:p w14:paraId="47422ACA" w14:textId="77777777" w:rsidR="00D80EA5" w:rsidRPr="00D80EA5" w:rsidRDefault="00D80EA5" w:rsidP="00D80EA5">
            <w:pPr>
              <w:spacing w:after="0" w:line="360" w:lineRule="auto"/>
              <w:jc w:val="center"/>
              <w:rPr>
                <w:rFonts w:ascii="Times New Roman" w:hAnsi="Times New Roman" w:cs="Times New Roman"/>
                <w:b/>
                <w:bCs/>
                <w:sz w:val="32"/>
                <w:szCs w:val="32"/>
                <w:lang w:val="en-IN"/>
              </w:rPr>
            </w:pPr>
            <w:r w:rsidRPr="00D80EA5">
              <w:rPr>
                <w:rFonts w:ascii="Times New Roman" w:hAnsi="Times New Roman" w:cs="Times New Roman"/>
                <w:b/>
                <w:bCs/>
                <w:sz w:val="32"/>
                <w:szCs w:val="32"/>
                <w:lang w:val="en-IN"/>
              </w:rPr>
              <w:t>5</w:t>
            </w:r>
          </w:p>
        </w:tc>
        <w:tc>
          <w:tcPr>
            <w:tcW w:w="7689" w:type="dxa"/>
            <w:tcBorders>
              <w:top w:val="single" w:sz="4" w:space="0" w:color="auto"/>
              <w:left w:val="single" w:sz="4" w:space="0" w:color="auto"/>
              <w:bottom w:val="single" w:sz="4" w:space="0" w:color="auto"/>
              <w:right w:val="single" w:sz="4" w:space="0" w:color="auto"/>
            </w:tcBorders>
            <w:hideMark/>
          </w:tcPr>
          <w:p w14:paraId="507068A4" w14:textId="77777777" w:rsidR="00D80EA5" w:rsidRPr="00D80EA5" w:rsidRDefault="00D80EA5" w:rsidP="00D80EA5">
            <w:pPr>
              <w:spacing w:after="0" w:line="360" w:lineRule="auto"/>
              <w:jc w:val="center"/>
              <w:rPr>
                <w:rFonts w:ascii="Times New Roman" w:hAnsi="Times New Roman" w:cs="Times New Roman"/>
                <w:b/>
                <w:bCs/>
                <w:sz w:val="32"/>
                <w:szCs w:val="32"/>
                <w:lang w:val="en-IN"/>
              </w:rPr>
            </w:pPr>
            <w:r w:rsidRPr="00D80EA5">
              <w:rPr>
                <w:rFonts w:ascii="Times New Roman" w:hAnsi="Times New Roman" w:cs="Times New Roman"/>
                <w:b/>
                <w:bCs/>
                <w:sz w:val="32"/>
                <w:szCs w:val="32"/>
                <w:lang w:val="en-IN"/>
              </w:rPr>
              <w:t>MATERIALS AND METHODS</w:t>
            </w:r>
          </w:p>
        </w:tc>
      </w:tr>
      <w:tr w:rsidR="00D80EA5" w:rsidRPr="00D80EA5" w14:paraId="2F04E6C4" w14:textId="77777777" w:rsidTr="00D80EA5">
        <w:trPr>
          <w:trHeight w:val="1374"/>
        </w:trPr>
        <w:tc>
          <w:tcPr>
            <w:tcW w:w="1312" w:type="dxa"/>
            <w:tcBorders>
              <w:top w:val="single" w:sz="4" w:space="0" w:color="auto"/>
              <w:left w:val="single" w:sz="4" w:space="0" w:color="auto"/>
              <w:bottom w:val="single" w:sz="4" w:space="0" w:color="auto"/>
              <w:right w:val="single" w:sz="4" w:space="0" w:color="auto"/>
            </w:tcBorders>
            <w:hideMark/>
          </w:tcPr>
          <w:p w14:paraId="4199EACE" w14:textId="77777777" w:rsidR="00D80EA5" w:rsidRPr="00D80EA5" w:rsidRDefault="00D80EA5" w:rsidP="00D80EA5">
            <w:pPr>
              <w:spacing w:after="0" w:line="360" w:lineRule="auto"/>
              <w:jc w:val="center"/>
              <w:rPr>
                <w:rFonts w:ascii="Times New Roman" w:hAnsi="Times New Roman" w:cs="Times New Roman"/>
                <w:b/>
                <w:bCs/>
                <w:sz w:val="32"/>
                <w:szCs w:val="32"/>
                <w:lang w:val="en-IN"/>
              </w:rPr>
            </w:pPr>
            <w:r w:rsidRPr="00D80EA5">
              <w:rPr>
                <w:rFonts w:ascii="Times New Roman" w:hAnsi="Times New Roman" w:cs="Times New Roman"/>
                <w:b/>
                <w:bCs/>
                <w:sz w:val="32"/>
                <w:szCs w:val="32"/>
                <w:lang w:val="en-IN"/>
              </w:rPr>
              <w:t>6</w:t>
            </w:r>
          </w:p>
        </w:tc>
        <w:tc>
          <w:tcPr>
            <w:tcW w:w="7689" w:type="dxa"/>
            <w:tcBorders>
              <w:top w:val="single" w:sz="4" w:space="0" w:color="auto"/>
              <w:left w:val="single" w:sz="4" w:space="0" w:color="auto"/>
              <w:bottom w:val="single" w:sz="4" w:space="0" w:color="auto"/>
              <w:right w:val="single" w:sz="4" w:space="0" w:color="auto"/>
            </w:tcBorders>
            <w:hideMark/>
          </w:tcPr>
          <w:p w14:paraId="48D1ADC9" w14:textId="77777777" w:rsidR="00D80EA5" w:rsidRPr="00D80EA5" w:rsidRDefault="00D80EA5" w:rsidP="00D80EA5">
            <w:pPr>
              <w:spacing w:after="0" w:line="360" w:lineRule="auto"/>
              <w:jc w:val="center"/>
              <w:rPr>
                <w:rFonts w:ascii="Times New Roman" w:hAnsi="Times New Roman" w:cs="Times New Roman"/>
                <w:b/>
                <w:bCs/>
                <w:sz w:val="32"/>
                <w:szCs w:val="32"/>
                <w:lang w:val="en-IN"/>
              </w:rPr>
            </w:pPr>
            <w:r w:rsidRPr="00D80EA5">
              <w:rPr>
                <w:rFonts w:ascii="Times New Roman" w:hAnsi="Times New Roman" w:cs="Times New Roman"/>
                <w:b/>
                <w:bCs/>
                <w:sz w:val="32"/>
                <w:szCs w:val="32"/>
                <w:lang w:val="en-IN"/>
              </w:rPr>
              <w:t>CONCLUSION</w:t>
            </w:r>
          </w:p>
        </w:tc>
      </w:tr>
      <w:tr w:rsidR="00D80EA5" w:rsidRPr="00D80EA5" w14:paraId="65B89D78" w14:textId="77777777" w:rsidTr="00D80EA5">
        <w:trPr>
          <w:trHeight w:val="1336"/>
        </w:trPr>
        <w:tc>
          <w:tcPr>
            <w:tcW w:w="1312" w:type="dxa"/>
            <w:tcBorders>
              <w:top w:val="single" w:sz="4" w:space="0" w:color="auto"/>
              <w:left w:val="single" w:sz="4" w:space="0" w:color="auto"/>
              <w:bottom w:val="single" w:sz="4" w:space="0" w:color="auto"/>
              <w:right w:val="single" w:sz="4" w:space="0" w:color="auto"/>
            </w:tcBorders>
            <w:hideMark/>
          </w:tcPr>
          <w:p w14:paraId="6A15B282" w14:textId="77777777" w:rsidR="00D80EA5" w:rsidRPr="00D80EA5" w:rsidRDefault="00D80EA5" w:rsidP="00D80EA5">
            <w:pPr>
              <w:spacing w:after="0" w:line="360" w:lineRule="auto"/>
              <w:jc w:val="center"/>
              <w:rPr>
                <w:rFonts w:ascii="Times New Roman" w:hAnsi="Times New Roman" w:cs="Times New Roman"/>
                <w:b/>
                <w:bCs/>
                <w:sz w:val="32"/>
                <w:szCs w:val="32"/>
                <w:lang w:val="en-IN"/>
              </w:rPr>
            </w:pPr>
            <w:r w:rsidRPr="00D80EA5">
              <w:rPr>
                <w:rFonts w:ascii="Times New Roman" w:hAnsi="Times New Roman" w:cs="Times New Roman"/>
                <w:b/>
                <w:bCs/>
                <w:sz w:val="32"/>
                <w:szCs w:val="32"/>
                <w:lang w:val="en-IN"/>
              </w:rPr>
              <w:t>7</w:t>
            </w:r>
          </w:p>
        </w:tc>
        <w:tc>
          <w:tcPr>
            <w:tcW w:w="7689" w:type="dxa"/>
            <w:tcBorders>
              <w:top w:val="single" w:sz="4" w:space="0" w:color="auto"/>
              <w:left w:val="single" w:sz="4" w:space="0" w:color="auto"/>
              <w:bottom w:val="single" w:sz="4" w:space="0" w:color="auto"/>
              <w:right w:val="single" w:sz="4" w:space="0" w:color="auto"/>
            </w:tcBorders>
            <w:hideMark/>
          </w:tcPr>
          <w:p w14:paraId="5D6E261A" w14:textId="77777777" w:rsidR="00D80EA5" w:rsidRPr="00D80EA5" w:rsidRDefault="00D80EA5" w:rsidP="00D80EA5">
            <w:pPr>
              <w:spacing w:after="0" w:line="360" w:lineRule="auto"/>
              <w:jc w:val="center"/>
              <w:rPr>
                <w:rFonts w:ascii="Times New Roman" w:hAnsi="Times New Roman" w:cs="Times New Roman"/>
                <w:b/>
                <w:bCs/>
                <w:sz w:val="32"/>
                <w:szCs w:val="32"/>
                <w:lang w:val="en-IN"/>
              </w:rPr>
            </w:pPr>
            <w:r w:rsidRPr="00D80EA5">
              <w:rPr>
                <w:rFonts w:ascii="Times New Roman" w:hAnsi="Times New Roman" w:cs="Times New Roman"/>
                <w:b/>
                <w:bCs/>
                <w:sz w:val="32"/>
                <w:szCs w:val="32"/>
                <w:lang w:val="en-IN"/>
              </w:rPr>
              <w:t>PROGRAM OUTPUT</w:t>
            </w:r>
          </w:p>
        </w:tc>
      </w:tr>
      <w:tr w:rsidR="00D80EA5" w:rsidRPr="00D80EA5" w14:paraId="28B7B1E6" w14:textId="77777777" w:rsidTr="00D80EA5">
        <w:trPr>
          <w:trHeight w:val="1139"/>
        </w:trPr>
        <w:tc>
          <w:tcPr>
            <w:tcW w:w="1312" w:type="dxa"/>
            <w:tcBorders>
              <w:top w:val="single" w:sz="4" w:space="0" w:color="auto"/>
              <w:left w:val="single" w:sz="4" w:space="0" w:color="auto"/>
              <w:bottom w:val="single" w:sz="4" w:space="0" w:color="auto"/>
              <w:right w:val="single" w:sz="4" w:space="0" w:color="auto"/>
            </w:tcBorders>
            <w:hideMark/>
          </w:tcPr>
          <w:p w14:paraId="767DDF41" w14:textId="77777777" w:rsidR="00D80EA5" w:rsidRPr="00D80EA5" w:rsidRDefault="00D80EA5" w:rsidP="00D80EA5">
            <w:pPr>
              <w:spacing w:after="0" w:line="360" w:lineRule="auto"/>
              <w:jc w:val="center"/>
              <w:rPr>
                <w:rFonts w:ascii="Times New Roman" w:hAnsi="Times New Roman" w:cs="Times New Roman"/>
                <w:b/>
                <w:bCs/>
                <w:sz w:val="32"/>
                <w:szCs w:val="32"/>
                <w:lang w:val="en-IN"/>
              </w:rPr>
            </w:pPr>
            <w:r w:rsidRPr="00D80EA5">
              <w:rPr>
                <w:rFonts w:ascii="Times New Roman" w:hAnsi="Times New Roman" w:cs="Times New Roman"/>
                <w:b/>
                <w:bCs/>
                <w:sz w:val="32"/>
                <w:szCs w:val="32"/>
                <w:lang w:val="en-IN"/>
              </w:rPr>
              <w:t>8</w:t>
            </w:r>
          </w:p>
        </w:tc>
        <w:tc>
          <w:tcPr>
            <w:tcW w:w="7689" w:type="dxa"/>
            <w:tcBorders>
              <w:top w:val="single" w:sz="4" w:space="0" w:color="auto"/>
              <w:left w:val="single" w:sz="4" w:space="0" w:color="auto"/>
              <w:bottom w:val="single" w:sz="4" w:space="0" w:color="auto"/>
              <w:right w:val="single" w:sz="4" w:space="0" w:color="auto"/>
            </w:tcBorders>
            <w:hideMark/>
          </w:tcPr>
          <w:p w14:paraId="55EAB893" w14:textId="77777777" w:rsidR="00D80EA5" w:rsidRPr="00D80EA5" w:rsidRDefault="00D80EA5" w:rsidP="00D80EA5">
            <w:pPr>
              <w:spacing w:after="0" w:line="360" w:lineRule="auto"/>
              <w:jc w:val="center"/>
              <w:rPr>
                <w:rFonts w:ascii="Times New Roman" w:hAnsi="Times New Roman" w:cs="Times New Roman"/>
                <w:b/>
                <w:bCs/>
                <w:sz w:val="32"/>
                <w:szCs w:val="32"/>
                <w:lang w:val="en-IN"/>
              </w:rPr>
            </w:pPr>
            <w:r w:rsidRPr="00D80EA5">
              <w:rPr>
                <w:rFonts w:ascii="Times New Roman" w:hAnsi="Times New Roman" w:cs="Times New Roman"/>
                <w:b/>
                <w:bCs/>
                <w:sz w:val="32"/>
                <w:szCs w:val="32"/>
                <w:lang w:val="en-IN"/>
              </w:rPr>
              <w:t>REFERENCE</w:t>
            </w:r>
          </w:p>
        </w:tc>
      </w:tr>
    </w:tbl>
    <w:p w14:paraId="6278C3FF" w14:textId="77777777" w:rsidR="00163DA5" w:rsidRDefault="00163DA5" w:rsidP="00815376">
      <w:pPr>
        <w:jc w:val="both"/>
        <w:rPr>
          <w:rFonts w:ascii="Times New Roman" w:hAnsi="Times New Roman" w:cs="Times New Roman"/>
          <w:b/>
          <w:bCs/>
          <w:sz w:val="32"/>
          <w:szCs w:val="32"/>
        </w:rPr>
      </w:pPr>
    </w:p>
    <w:p w14:paraId="547672C7" w14:textId="59FA7200" w:rsidR="00815376" w:rsidRPr="00815376" w:rsidRDefault="00815376" w:rsidP="00815376">
      <w:pPr>
        <w:jc w:val="both"/>
        <w:rPr>
          <w:rFonts w:ascii="Times New Roman" w:hAnsi="Times New Roman" w:cs="Times New Roman"/>
          <w:b/>
          <w:bCs/>
          <w:sz w:val="32"/>
          <w:szCs w:val="32"/>
          <w:lang w:val="en-IN"/>
        </w:rPr>
      </w:pPr>
      <w:r w:rsidRPr="00815376">
        <w:rPr>
          <w:rFonts w:ascii="Times New Roman" w:hAnsi="Times New Roman" w:cs="Times New Roman"/>
          <w:b/>
          <w:bCs/>
          <w:sz w:val="32"/>
          <w:szCs w:val="32"/>
          <w:lang w:val="en-IN"/>
        </w:rPr>
        <w:lastRenderedPageBreak/>
        <w:t>ABSTRACT:</w:t>
      </w:r>
    </w:p>
    <w:p w14:paraId="5172F9EC" w14:textId="7E852201" w:rsidR="00815376" w:rsidRPr="00815376" w:rsidRDefault="00815376" w:rsidP="00815376">
      <w:pPr>
        <w:jc w:val="both"/>
        <w:rPr>
          <w:rFonts w:ascii="Times New Roman" w:hAnsi="Times New Roman" w:cs="Times New Roman"/>
          <w:sz w:val="28"/>
          <w:szCs w:val="28"/>
          <w:lang w:val="en-IN"/>
        </w:rPr>
      </w:pPr>
      <w:r w:rsidRPr="00815376">
        <w:rPr>
          <w:rFonts w:ascii="Times New Roman" w:hAnsi="Times New Roman" w:cs="Times New Roman"/>
          <w:sz w:val="28"/>
          <w:szCs w:val="28"/>
          <w:lang w:val="en-IN"/>
        </w:rPr>
        <w:t>Intermediate code generation and optimization are critical phases in the compilation process, acting as essential bridges between high-level source code and machine code. The generation of intermediate code involves translating high-level language constructs into an intermediate representation (IR), such as Three-Address Code (TAC), Abstract Syntax Trees (ASTs), Control Flow Graphs (CFGs), and Static Single Assignment (SSA) form. These IRs abstract machine-specific details, facilitating the subsequent stages of the compilation process and enabling various optimization techniques.</w:t>
      </w:r>
    </w:p>
    <w:p w14:paraId="42EAAD66" w14:textId="77777777" w:rsidR="00815376" w:rsidRDefault="00815376" w:rsidP="00815376">
      <w:pPr>
        <w:jc w:val="both"/>
        <w:rPr>
          <w:rFonts w:ascii="Times New Roman" w:hAnsi="Times New Roman" w:cs="Times New Roman"/>
          <w:sz w:val="28"/>
          <w:szCs w:val="28"/>
          <w:lang w:val="en-IN"/>
        </w:rPr>
      </w:pPr>
      <w:r w:rsidRPr="00815376">
        <w:rPr>
          <w:rFonts w:ascii="Times New Roman" w:hAnsi="Times New Roman" w:cs="Times New Roman"/>
          <w:sz w:val="28"/>
          <w:szCs w:val="28"/>
          <w:lang w:val="en-IN"/>
        </w:rPr>
        <w:t>Optimization of intermediate code can significantly enhance the performance and efficiency of the final executable. Local optimizations, confined within basic blocks, include techniques like constant folding, where constant expressions are precomputed, and strength reduction, where expensive operations are replaced with more efficient ones. Global optimizations span multiple basic blocks within a function and involve methods like common subexpression elimination, which reuses previously computed expressions, and dead code elimination, which removes code that does not affect the program’s outcome. Loop optimizations, targeting performance improvements in loops, include loop unrolling to reduce loop control overhead and loop invariant code motion to move computations outside of loops.</w:t>
      </w:r>
    </w:p>
    <w:p w14:paraId="2010F058" w14:textId="2CE129F9" w:rsidR="00815376" w:rsidRPr="00815376" w:rsidRDefault="00815376" w:rsidP="00815376">
      <w:pPr>
        <w:jc w:val="both"/>
        <w:rPr>
          <w:rFonts w:ascii="Times New Roman" w:hAnsi="Times New Roman" w:cs="Times New Roman"/>
          <w:b/>
          <w:bCs/>
          <w:sz w:val="32"/>
          <w:szCs w:val="32"/>
          <w:lang w:val="en-IN"/>
        </w:rPr>
      </w:pPr>
      <w:r w:rsidRPr="00815376">
        <w:rPr>
          <w:rFonts w:ascii="Times New Roman" w:hAnsi="Times New Roman" w:cs="Times New Roman"/>
          <w:b/>
          <w:bCs/>
          <w:sz w:val="32"/>
          <w:szCs w:val="32"/>
          <w:lang w:val="en-IN"/>
        </w:rPr>
        <w:t>INTRODUCTION:</w:t>
      </w:r>
    </w:p>
    <w:p w14:paraId="4BA4CCAC" w14:textId="77777777" w:rsidR="00815376" w:rsidRPr="00815376" w:rsidRDefault="00815376" w:rsidP="00815376">
      <w:pPr>
        <w:jc w:val="both"/>
        <w:rPr>
          <w:rFonts w:ascii="Times New Roman" w:hAnsi="Times New Roman" w:cs="Times New Roman"/>
          <w:sz w:val="28"/>
          <w:szCs w:val="28"/>
          <w:lang w:val="en-IN"/>
        </w:rPr>
      </w:pPr>
      <w:r w:rsidRPr="00815376">
        <w:rPr>
          <w:rFonts w:ascii="Times New Roman" w:hAnsi="Times New Roman" w:cs="Times New Roman"/>
          <w:sz w:val="28"/>
          <w:szCs w:val="28"/>
          <w:lang w:val="en-IN"/>
        </w:rPr>
        <w:t>Intermediate code generation and optimization are integral components of the compiler design process, bridging the gap between high-level programming languages and machine-specific code. These stages play a crucial role in transforming human-readable code into an efficient, executable form suitable for various hardware architectures. Intermediate code generation involves translating high-level language constructs into an abstract, machine-independent representation, facilitating the application of numerous optimizations that enhance the performance and efficiency of the final executable.</w:t>
      </w:r>
    </w:p>
    <w:p w14:paraId="0C4CC4DE" w14:textId="77777777" w:rsidR="00815376" w:rsidRPr="00815376" w:rsidRDefault="00815376" w:rsidP="00815376">
      <w:pPr>
        <w:jc w:val="both"/>
        <w:rPr>
          <w:rFonts w:ascii="Times New Roman" w:hAnsi="Times New Roman" w:cs="Times New Roman"/>
          <w:sz w:val="28"/>
          <w:szCs w:val="28"/>
          <w:lang w:val="en-IN"/>
        </w:rPr>
      </w:pPr>
      <w:r w:rsidRPr="00815376">
        <w:rPr>
          <w:rFonts w:ascii="Times New Roman" w:hAnsi="Times New Roman" w:cs="Times New Roman"/>
          <w:sz w:val="28"/>
          <w:szCs w:val="28"/>
          <w:lang w:val="en-IN"/>
        </w:rPr>
        <w:t>Intermediate representations (IRs) such as Three-Address Code (TAC), Abstract Syntax Trees (ASTs), Control Flow Graphs (CFGs), and Static Single Assignment (SSA) form provide a versatile and convenient platform for optimization. These IRs abstract away machine-specific details, allowing for more straightforward and more effective application of optimization techniques.</w:t>
      </w:r>
    </w:p>
    <w:p w14:paraId="1559975F" w14:textId="7EB44B1B" w:rsidR="00815376" w:rsidRPr="00815376" w:rsidRDefault="00815376" w:rsidP="00815376">
      <w:pPr>
        <w:jc w:val="both"/>
        <w:rPr>
          <w:rFonts w:ascii="Times New Roman" w:hAnsi="Times New Roman" w:cs="Times New Roman"/>
          <w:sz w:val="28"/>
          <w:szCs w:val="28"/>
          <w:lang w:val="en-IN"/>
        </w:rPr>
      </w:pPr>
      <w:r w:rsidRPr="00815376">
        <w:rPr>
          <w:rFonts w:ascii="Times New Roman" w:hAnsi="Times New Roman" w:cs="Times New Roman"/>
          <w:sz w:val="28"/>
          <w:szCs w:val="28"/>
          <w:lang w:val="en-IN"/>
        </w:rPr>
        <w:t xml:space="preserve">Optimization of intermediate code is essential for improving the execution speed and resource usage of compiled programs. Local optimizations, applied within basic blocks, focus on simplifying and refining small sections of code. Global </w:t>
      </w:r>
      <w:r w:rsidRPr="00815376">
        <w:rPr>
          <w:rFonts w:ascii="Times New Roman" w:hAnsi="Times New Roman" w:cs="Times New Roman"/>
          <w:sz w:val="28"/>
          <w:szCs w:val="28"/>
          <w:lang w:val="en-IN"/>
        </w:rPr>
        <w:lastRenderedPageBreak/>
        <w:t>optimizations extend these improvements across entire functions, enhancing overall program performance. Loop optimizations specifically target the performance of repetitive structures, which are often critical to the efficiency of computational tasks. Additionally, both machine-independent and machine-dependent optimizations ensure that the code runs efficiently on the target architecture by refining the code at different abstraction levels.</w:t>
      </w:r>
    </w:p>
    <w:p w14:paraId="2910D81A" w14:textId="77777777" w:rsidR="00815376" w:rsidRPr="00815376" w:rsidRDefault="00815376" w:rsidP="00815376">
      <w:pPr>
        <w:jc w:val="both"/>
        <w:rPr>
          <w:rFonts w:ascii="Times New Roman" w:hAnsi="Times New Roman" w:cs="Times New Roman"/>
          <w:sz w:val="28"/>
          <w:szCs w:val="28"/>
          <w:lang w:val="en-IN"/>
        </w:rPr>
      </w:pPr>
      <w:r w:rsidRPr="00815376">
        <w:rPr>
          <w:rFonts w:ascii="Times New Roman" w:hAnsi="Times New Roman" w:cs="Times New Roman"/>
          <w:sz w:val="28"/>
          <w:szCs w:val="28"/>
          <w:lang w:val="en-IN"/>
        </w:rPr>
        <w:t>Intermediate code generation and optimization are crucial phases in compiler design, transforming high-level programming languages into efficient machine code. This process begins with intermediate code generation, where high-level source code is converted into an intermediate representation (IR). This IR serves as a bridge between human-readable code and machine-specific instructions, abstracting the complexities of various hardware architectures. By creating an abstract representation, the compiler can apply various optimizations more effectively.</w:t>
      </w:r>
    </w:p>
    <w:p w14:paraId="06C90BD4" w14:textId="601366AB" w:rsidR="00815376" w:rsidRPr="00815376" w:rsidRDefault="00815376" w:rsidP="00815376">
      <w:pPr>
        <w:jc w:val="both"/>
        <w:rPr>
          <w:rFonts w:ascii="Times New Roman" w:hAnsi="Times New Roman" w:cs="Times New Roman"/>
          <w:sz w:val="28"/>
          <w:szCs w:val="28"/>
          <w:lang w:val="en-IN"/>
        </w:rPr>
      </w:pPr>
      <w:r w:rsidRPr="00815376">
        <w:rPr>
          <w:rFonts w:ascii="Times New Roman" w:hAnsi="Times New Roman" w:cs="Times New Roman"/>
          <w:sz w:val="28"/>
          <w:szCs w:val="28"/>
          <w:lang w:val="en-IN"/>
        </w:rPr>
        <w:t>Optimization of intermediate code further enhances the efficiency of the final executable. This involves refining the intermediate code to improve execution speed and reduce resource consumption. Local optimizations, such as constant folding and strength reduction, focus on improving individual basic blocks of code. Global optimizations extend these improvements across entire functions, while loop optimizations target repetitive structures to enhance performance. Additionally, machine-independent optimizations ensure that code is efficient across different architectures, whereas machine-dependent optimizations tailor the code to the specifics of the target hardware. Overall, these processes ensure that the compiled code is both correct and optimized for performance, making intermediate code generation and optimization integral to the compilation process.</w:t>
      </w:r>
    </w:p>
    <w:p w14:paraId="69D769DA" w14:textId="77777777" w:rsidR="00815376" w:rsidRPr="00815376" w:rsidRDefault="00815376" w:rsidP="00815376">
      <w:pPr>
        <w:jc w:val="both"/>
        <w:rPr>
          <w:rFonts w:ascii="Times New Roman" w:hAnsi="Times New Roman" w:cs="Times New Roman"/>
          <w:sz w:val="28"/>
          <w:szCs w:val="28"/>
          <w:lang w:val="en-IN"/>
        </w:rPr>
      </w:pPr>
      <w:r w:rsidRPr="00815376">
        <w:rPr>
          <w:rFonts w:ascii="Times New Roman" w:hAnsi="Times New Roman" w:cs="Times New Roman"/>
          <w:sz w:val="28"/>
          <w:szCs w:val="28"/>
          <w:lang w:val="en-IN"/>
        </w:rPr>
        <w:t>By employing intermediate code generation and optimization, compilers achieve several key objectives. Firstly, they enhance portability. Intermediate representations abstract away the hardware specifics, allowing the same source code to be compiled for different architectures with minimal modifications. This makes it feasible to write code that can run efficiently on a variety of platforms.</w:t>
      </w:r>
    </w:p>
    <w:p w14:paraId="0804C5FC" w14:textId="77777777" w:rsidR="00815376" w:rsidRPr="00815376" w:rsidRDefault="00815376" w:rsidP="00815376">
      <w:pPr>
        <w:jc w:val="both"/>
        <w:rPr>
          <w:rFonts w:ascii="Times New Roman" w:hAnsi="Times New Roman" w:cs="Times New Roman"/>
          <w:sz w:val="28"/>
          <w:szCs w:val="28"/>
          <w:lang w:val="en-IN"/>
        </w:rPr>
      </w:pPr>
      <w:r w:rsidRPr="00815376">
        <w:rPr>
          <w:rFonts w:ascii="Times New Roman" w:hAnsi="Times New Roman" w:cs="Times New Roman"/>
          <w:sz w:val="28"/>
          <w:szCs w:val="28"/>
          <w:lang w:val="en-IN"/>
        </w:rPr>
        <w:t>Secondly, these processes contribute to improved performance. Through optimization, intermediate code can be transformed to minimize execution time and resource usage. This includes reducing the number of instructions, optimizing memory access patterns, and improving cache utilization. For instance, common subexpression elimination reduces redundant calculations, while loop unrolling decreases the overhead of loop control mechanisms.</w:t>
      </w:r>
    </w:p>
    <w:p w14:paraId="3A2C1CB4" w14:textId="77777777" w:rsidR="00815376" w:rsidRPr="00815376" w:rsidRDefault="00815376" w:rsidP="00815376">
      <w:pPr>
        <w:jc w:val="both"/>
        <w:rPr>
          <w:rFonts w:ascii="Times New Roman" w:hAnsi="Times New Roman" w:cs="Times New Roman"/>
          <w:sz w:val="28"/>
          <w:szCs w:val="28"/>
          <w:lang w:val="en-IN"/>
        </w:rPr>
      </w:pPr>
      <w:r w:rsidRPr="00815376">
        <w:rPr>
          <w:rFonts w:ascii="Times New Roman" w:hAnsi="Times New Roman" w:cs="Times New Roman"/>
          <w:sz w:val="28"/>
          <w:szCs w:val="28"/>
          <w:lang w:val="en-IN"/>
        </w:rPr>
        <w:lastRenderedPageBreak/>
        <w:t>Thirdly, intermediate code generation and optimization facilitate maintainability and debugging. By transforming high-level code into an intermediate form, developers can isolate and address issues more effectively. Additionally, optimizations can help uncover potential problems early in the compilation process, reducing debugging time.</w:t>
      </w:r>
    </w:p>
    <w:p w14:paraId="4955FC28" w14:textId="77777777" w:rsidR="00815376" w:rsidRPr="00815376" w:rsidRDefault="00815376" w:rsidP="00815376">
      <w:pPr>
        <w:jc w:val="both"/>
        <w:rPr>
          <w:rFonts w:ascii="Times New Roman" w:hAnsi="Times New Roman" w:cs="Times New Roman"/>
          <w:sz w:val="28"/>
          <w:szCs w:val="28"/>
          <w:lang w:val="en-IN"/>
        </w:rPr>
      </w:pPr>
      <w:r w:rsidRPr="00815376">
        <w:rPr>
          <w:rFonts w:ascii="Times New Roman" w:hAnsi="Times New Roman" w:cs="Times New Roman"/>
          <w:sz w:val="28"/>
          <w:szCs w:val="28"/>
          <w:lang w:val="en-IN"/>
        </w:rPr>
        <w:t>Lastly, these stages support the implementation of advanced language features and complex constructs. Intermediate code provides a level of abstraction that simplifies the handling of intricate language features, such as nested functions, complex data structures, and concurrency mechanisms. Optimizations can then be applied to these constructs to ensure that they are implemented efficiently in the final machine code.</w:t>
      </w:r>
    </w:p>
    <w:p w14:paraId="02B77169" w14:textId="77777777" w:rsidR="00815376" w:rsidRPr="00815376" w:rsidRDefault="00815376" w:rsidP="00815376">
      <w:pPr>
        <w:jc w:val="both"/>
        <w:rPr>
          <w:rFonts w:ascii="Times New Roman" w:hAnsi="Times New Roman" w:cs="Times New Roman"/>
          <w:sz w:val="28"/>
          <w:szCs w:val="28"/>
          <w:lang w:val="en-IN"/>
        </w:rPr>
      </w:pPr>
      <w:r w:rsidRPr="00815376">
        <w:rPr>
          <w:rFonts w:ascii="Times New Roman" w:hAnsi="Times New Roman" w:cs="Times New Roman"/>
          <w:sz w:val="28"/>
          <w:szCs w:val="28"/>
          <w:lang w:val="en-IN"/>
        </w:rPr>
        <w:t>In summary, intermediate code generation and optimization are fundamental to the compilation process, enabling portability, enhancing performance, improving maintainability, and supporting advanced language features. These stages ensure that high-level code is transformed into efficient, executable machine code that can run effectively across diverse hardware platforms.</w:t>
      </w:r>
    </w:p>
    <w:p w14:paraId="7B6E015E" w14:textId="77777777" w:rsidR="00815376" w:rsidRPr="00815376" w:rsidRDefault="00815376" w:rsidP="00815376">
      <w:pPr>
        <w:jc w:val="both"/>
        <w:rPr>
          <w:rFonts w:ascii="Times New Roman" w:hAnsi="Times New Roman" w:cs="Times New Roman"/>
          <w:sz w:val="28"/>
          <w:szCs w:val="28"/>
          <w:lang w:val="en-IN"/>
        </w:rPr>
      </w:pPr>
    </w:p>
    <w:p w14:paraId="133C2F31" w14:textId="77777777" w:rsidR="00815376" w:rsidRPr="00815376" w:rsidRDefault="00815376" w:rsidP="00815376">
      <w:pPr>
        <w:rPr>
          <w:rFonts w:ascii="Times New Roman" w:hAnsi="Times New Roman" w:cs="Times New Roman"/>
          <w:b/>
          <w:bCs/>
          <w:sz w:val="32"/>
          <w:szCs w:val="32"/>
          <w:lang w:val="en-IN"/>
        </w:rPr>
      </w:pPr>
      <w:r w:rsidRPr="00815376">
        <w:rPr>
          <w:rFonts w:ascii="Times New Roman" w:hAnsi="Times New Roman" w:cs="Times New Roman"/>
          <w:b/>
          <w:bCs/>
          <w:sz w:val="32"/>
          <w:szCs w:val="32"/>
          <w:lang w:val="en-IN"/>
        </w:rPr>
        <w:t>Problem Statement</w:t>
      </w:r>
    </w:p>
    <w:p w14:paraId="06EB16DD" w14:textId="77777777" w:rsidR="00815376" w:rsidRPr="00815376" w:rsidRDefault="00815376" w:rsidP="00815376">
      <w:pPr>
        <w:rPr>
          <w:rFonts w:ascii="Times New Roman" w:hAnsi="Times New Roman" w:cs="Times New Roman"/>
          <w:sz w:val="28"/>
          <w:szCs w:val="28"/>
          <w:lang w:val="en-IN"/>
        </w:rPr>
      </w:pPr>
      <w:r w:rsidRPr="00815376">
        <w:rPr>
          <w:rFonts w:ascii="Times New Roman" w:hAnsi="Times New Roman" w:cs="Times New Roman"/>
          <w:sz w:val="28"/>
          <w:szCs w:val="28"/>
          <w:lang w:val="en-IN"/>
        </w:rPr>
        <w:t>In the process of compiling high-level programming languages into machine code, two critical challenges arise: the generation of an effective intermediate representation (IR) and the optimization of this representation to ensure efficient execution. These challenges are pivotal to the overall performance and portability of compiled programs.</w:t>
      </w:r>
    </w:p>
    <w:p w14:paraId="03D8C846" w14:textId="77777777" w:rsidR="00815376" w:rsidRPr="00815376" w:rsidRDefault="00815376" w:rsidP="00815376">
      <w:pPr>
        <w:numPr>
          <w:ilvl w:val="0"/>
          <w:numId w:val="1"/>
        </w:numPr>
        <w:rPr>
          <w:rFonts w:ascii="Times New Roman" w:hAnsi="Times New Roman" w:cs="Times New Roman"/>
          <w:sz w:val="28"/>
          <w:szCs w:val="28"/>
          <w:lang w:val="en-IN"/>
        </w:rPr>
      </w:pPr>
      <w:r w:rsidRPr="00815376">
        <w:rPr>
          <w:rFonts w:ascii="Times New Roman" w:hAnsi="Times New Roman" w:cs="Times New Roman"/>
          <w:b/>
          <w:bCs/>
          <w:sz w:val="28"/>
          <w:szCs w:val="28"/>
          <w:lang w:val="en-IN"/>
        </w:rPr>
        <w:t>Intermediate Code Generation</w:t>
      </w:r>
      <w:r w:rsidRPr="00815376">
        <w:rPr>
          <w:rFonts w:ascii="Times New Roman" w:hAnsi="Times New Roman" w:cs="Times New Roman"/>
          <w:sz w:val="28"/>
          <w:szCs w:val="28"/>
          <w:lang w:val="en-IN"/>
        </w:rPr>
        <w:t>:</w:t>
      </w:r>
    </w:p>
    <w:p w14:paraId="2E87CA72" w14:textId="77777777" w:rsidR="00815376" w:rsidRPr="00815376" w:rsidRDefault="00815376" w:rsidP="00815376">
      <w:pPr>
        <w:numPr>
          <w:ilvl w:val="1"/>
          <w:numId w:val="1"/>
        </w:numPr>
        <w:rPr>
          <w:rFonts w:ascii="Times New Roman" w:hAnsi="Times New Roman" w:cs="Times New Roman"/>
          <w:sz w:val="28"/>
          <w:szCs w:val="28"/>
          <w:lang w:val="en-IN"/>
        </w:rPr>
      </w:pPr>
      <w:r w:rsidRPr="00815376">
        <w:rPr>
          <w:rFonts w:ascii="Times New Roman" w:hAnsi="Times New Roman" w:cs="Times New Roman"/>
          <w:b/>
          <w:bCs/>
          <w:sz w:val="28"/>
          <w:szCs w:val="28"/>
          <w:lang w:val="en-IN"/>
        </w:rPr>
        <w:t>Challenge</w:t>
      </w:r>
      <w:r w:rsidRPr="00815376">
        <w:rPr>
          <w:rFonts w:ascii="Times New Roman" w:hAnsi="Times New Roman" w:cs="Times New Roman"/>
          <w:sz w:val="28"/>
          <w:szCs w:val="28"/>
          <w:lang w:val="en-IN"/>
        </w:rPr>
        <w:t>: To create an intermediate representation that accurately captures the semantics of the high-level source code while abstracting away machine-specific details. This IR must be expressive enough to support various optimizations and transformations necessary for generating efficient machine code.</w:t>
      </w:r>
    </w:p>
    <w:p w14:paraId="2A6E46EA" w14:textId="77777777" w:rsidR="00815376" w:rsidRPr="00815376" w:rsidRDefault="00815376" w:rsidP="00815376">
      <w:pPr>
        <w:numPr>
          <w:ilvl w:val="1"/>
          <w:numId w:val="1"/>
        </w:numPr>
        <w:rPr>
          <w:rFonts w:ascii="Times New Roman" w:hAnsi="Times New Roman" w:cs="Times New Roman"/>
          <w:sz w:val="28"/>
          <w:szCs w:val="28"/>
          <w:lang w:val="en-IN"/>
        </w:rPr>
      </w:pPr>
      <w:r w:rsidRPr="00815376">
        <w:rPr>
          <w:rFonts w:ascii="Times New Roman" w:hAnsi="Times New Roman" w:cs="Times New Roman"/>
          <w:b/>
          <w:bCs/>
          <w:sz w:val="28"/>
          <w:szCs w:val="28"/>
          <w:lang w:val="en-IN"/>
        </w:rPr>
        <w:t>Problem</w:t>
      </w:r>
      <w:r w:rsidRPr="00815376">
        <w:rPr>
          <w:rFonts w:ascii="Times New Roman" w:hAnsi="Times New Roman" w:cs="Times New Roman"/>
          <w:sz w:val="28"/>
          <w:szCs w:val="28"/>
          <w:lang w:val="en-IN"/>
        </w:rPr>
        <w:t>: The intermediate code must balance between being high-level enough to represent complex constructs of the source code and low-level enough to allow effective optimization and transformation into machine code.</w:t>
      </w:r>
    </w:p>
    <w:p w14:paraId="63A34E21" w14:textId="77777777" w:rsidR="00815376" w:rsidRPr="00815376" w:rsidRDefault="00815376" w:rsidP="00815376">
      <w:pPr>
        <w:numPr>
          <w:ilvl w:val="0"/>
          <w:numId w:val="1"/>
        </w:numPr>
        <w:rPr>
          <w:rFonts w:ascii="Times New Roman" w:hAnsi="Times New Roman" w:cs="Times New Roman"/>
          <w:sz w:val="28"/>
          <w:szCs w:val="28"/>
          <w:lang w:val="en-IN"/>
        </w:rPr>
      </w:pPr>
      <w:r w:rsidRPr="00815376">
        <w:rPr>
          <w:rFonts w:ascii="Times New Roman" w:hAnsi="Times New Roman" w:cs="Times New Roman"/>
          <w:b/>
          <w:bCs/>
          <w:sz w:val="28"/>
          <w:szCs w:val="28"/>
          <w:lang w:val="en-IN"/>
        </w:rPr>
        <w:t>Optimization of Intermediate Code</w:t>
      </w:r>
      <w:r w:rsidRPr="00815376">
        <w:rPr>
          <w:rFonts w:ascii="Times New Roman" w:hAnsi="Times New Roman" w:cs="Times New Roman"/>
          <w:sz w:val="28"/>
          <w:szCs w:val="28"/>
          <w:lang w:val="en-IN"/>
        </w:rPr>
        <w:t>:</w:t>
      </w:r>
    </w:p>
    <w:p w14:paraId="0AF94100" w14:textId="77777777" w:rsidR="00815376" w:rsidRPr="00815376" w:rsidRDefault="00815376" w:rsidP="00815376">
      <w:pPr>
        <w:numPr>
          <w:ilvl w:val="1"/>
          <w:numId w:val="1"/>
        </w:numPr>
        <w:rPr>
          <w:rFonts w:ascii="Times New Roman" w:hAnsi="Times New Roman" w:cs="Times New Roman"/>
          <w:sz w:val="28"/>
          <w:szCs w:val="28"/>
          <w:lang w:val="en-IN"/>
        </w:rPr>
      </w:pPr>
      <w:r w:rsidRPr="00815376">
        <w:rPr>
          <w:rFonts w:ascii="Times New Roman" w:hAnsi="Times New Roman" w:cs="Times New Roman"/>
          <w:b/>
          <w:bCs/>
          <w:sz w:val="28"/>
          <w:szCs w:val="28"/>
          <w:lang w:val="en-IN"/>
        </w:rPr>
        <w:lastRenderedPageBreak/>
        <w:t>Challenge</w:t>
      </w:r>
      <w:r w:rsidRPr="00815376">
        <w:rPr>
          <w:rFonts w:ascii="Times New Roman" w:hAnsi="Times New Roman" w:cs="Times New Roman"/>
          <w:sz w:val="28"/>
          <w:szCs w:val="28"/>
          <w:lang w:val="en-IN"/>
        </w:rPr>
        <w:t>: To apply optimization techniques to the intermediate code to improve the performance of the final executable. This includes reducing execution time, minimizing resource consumption, and enhancing overall efficiency without altering the intended behavior of the program.</w:t>
      </w:r>
    </w:p>
    <w:p w14:paraId="173F5DE4" w14:textId="77777777" w:rsidR="00815376" w:rsidRPr="00815376" w:rsidRDefault="00815376" w:rsidP="00815376">
      <w:pPr>
        <w:numPr>
          <w:ilvl w:val="1"/>
          <w:numId w:val="1"/>
        </w:numPr>
        <w:rPr>
          <w:rFonts w:ascii="Times New Roman" w:hAnsi="Times New Roman" w:cs="Times New Roman"/>
          <w:sz w:val="28"/>
          <w:szCs w:val="28"/>
          <w:lang w:val="en-IN"/>
        </w:rPr>
      </w:pPr>
      <w:r w:rsidRPr="00815376">
        <w:rPr>
          <w:rFonts w:ascii="Times New Roman" w:hAnsi="Times New Roman" w:cs="Times New Roman"/>
          <w:b/>
          <w:bCs/>
          <w:sz w:val="28"/>
          <w:szCs w:val="28"/>
          <w:lang w:val="en-IN"/>
        </w:rPr>
        <w:t>Problem</w:t>
      </w:r>
      <w:r w:rsidRPr="00815376">
        <w:rPr>
          <w:rFonts w:ascii="Times New Roman" w:hAnsi="Times New Roman" w:cs="Times New Roman"/>
          <w:sz w:val="28"/>
          <w:szCs w:val="28"/>
          <w:lang w:val="en-IN"/>
        </w:rPr>
        <w:t>: Identifying and applying suitable optimizations that can effectively enhance the performance of the intermediate code while preserving the correctness and functionality of the original high-level code. This involves dealing with various types of optimizations such as local, global, loop, machine-independent, and machine-dependent optimizations.</w:t>
      </w:r>
    </w:p>
    <w:p w14:paraId="7501B2D7" w14:textId="77777777" w:rsidR="00815376" w:rsidRPr="00815376" w:rsidRDefault="00815376" w:rsidP="00815376">
      <w:pPr>
        <w:numPr>
          <w:ilvl w:val="0"/>
          <w:numId w:val="1"/>
        </w:numPr>
        <w:rPr>
          <w:rFonts w:ascii="Times New Roman" w:hAnsi="Times New Roman" w:cs="Times New Roman"/>
          <w:sz w:val="28"/>
          <w:szCs w:val="28"/>
          <w:lang w:val="en-IN"/>
        </w:rPr>
      </w:pPr>
      <w:r w:rsidRPr="00815376">
        <w:rPr>
          <w:rFonts w:ascii="Times New Roman" w:hAnsi="Times New Roman" w:cs="Times New Roman"/>
          <w:b/>
          <w:bCs/>
          <w:sz w:val="28"/>
          <w:szCs w:val="28"/>
          <w:lang w:val="en-IN"/>
        </w:rPr>
        <w:t>Portability and Efficiency</w:t>
      </w:r>
      <w:r w:rsidRPr="00815376">
        <w:rPr>
          <w:rFonts w:ascii="Times New Roman" w:hAnsi="Times New Roman" w:cs="Times New Roman"/>
          <w:sz w:val="28"/>
          <w:szCs w:val="28"/>
          <w:lang w:val="en-IN"/>
        </w:rPr>
        <w:t>:</w:t>
      </w:r>
    </w:p>
    <w:p w14:paraId="5D36D917" w14:textId="77777777" w:rsidR="00815376" w:rsidRPr="00815376" w:rsidRDefault="00815376" w:rsidP="00815376">
      <w:pPr>
        <w:numPr>
          <w:ilvl w:val="1"/>
          <w:numId w:val="1"/>
        </w:numPr>
        <w:rPr>
          <w:rFonts w:ascii="Times New Roman" w:hAnsi="Times New Roman" w:cs="Times New Roman"/>
          <w:sz w:val="28"/>
          <w:szCs w:val="28"/>
          <w:lang w:val="en-IN"/>
        </w:rPr>
      </w:pPr>
      <w:r w:rsidRPr="00815376">
        <w:rPr>
          <w:rFonts w:ascii="Times New Roman" w:hAnsi="Times New Roman" w:cs="Times New Roman"/>
          <w:b/>
          <w:bCs/>
          <w:sz w:val="28"/>
          <w:szCs w:val="28"/>
          <w:lang w:val="en-IN"/>
        </w:rPr>
        <w:t>Challenge</w:t>
      </w:r>
      <w:r w:rsidRPr="00815376">
        <w:rPr>
          <w:rFonts w:ascii="Times New Roman" w:hAnsi="Times New Roman" w:cs="Times New Roman"/>
          <w:sz w:val="28"/>
          <w:szCs w:val="28"/>
          <w:lang w:val="en-IN"/>
        </w:rPr>
        <w:t>: To ensure that the intermediate code generation and optimization processes produce code that is both portable across different hardware architectures and optimized for performance on those architectures.</w:t>
      </w:r>
    </w:p>
    <w:p w14:paraId="1C333248" w14:textId="77777777" w:rsidR="00815376" w:rsidRPr="00815376" w:rsidRDefault="00815376" w:rsidP="00815376">
      <w:pPr>
        <w:numPr>
          <w:ilvl w:val="1"/>
          <w:numId w:val="1"/>
        </w:numPr>
        <w:rPr>
          <w:rFonts w:ascii="Times New Roman" w:hAnsi="Times New Roman" w:cs="Times New Roman"/>
          <w:sz w:val="28"/>
          <w:szCs w:val="28"/>
          <w:lang w:val="en-IN"/>
        </w:rPr>
      </w:pPr>
      <w:r w:rsidRPr="00815376">
        <w:rPr>
          <w:rFonts w:ascii="Times New Roman" w:hAnsi="Times New Roman" w:cs="Times New Roman"/>
          <w:b/>
          <w:bCs/>
          <w:sz w:val="28"/>
          <w:szCs w:val="28"/>
          <w:lang w:val="en-IN"/>
        </w:rPr>
        <w:t>Problem</w:t>
      </w:r>
      <w:r w:rsidRPr="00815376">
        <w:rPr>
          <w:rFonts w:ascii="Times New Roman" w:hAnsi="Times New Roman" w:cs="Times New Roman"/>
          <w:sz w:val="28"/>
          <w:szCs w:val="28"/>
          <w:lang w:val="en-IN"/>
        </w:rPr>
        <w:t>: Designing a system that maintains high performance and efficient execution across a range of hardware while also allowing the same source code to be compiled effectively for different target platforms.</w:t>
      </w:r>
    </w:p>
    <w:p w14:paraId="731CAF59" w14:textId="77777777" w:rsidR="00815376" w:rsidRPr="00815376" w:rsidRDefault="00815376" w:rsidP="00815376">
      <w:pPr>
        <w:numPr>
          <w:ilvl w:val="0"/>
          <w:numId w:val="1"/>
        </w:numPr>
        <w:rPr>
          <w:rFonts w:ascii="Times New Roman" w:hAnsi="Times New Roman" w:cs="Times New Roman"/>
          <w:sz w:val="28"/>
          <w:szCs w:val="28"/>
          <w:lang w:val="en-IN"/>
        </w:rPr>
      </w:pPr>
      <w:r w:rsidRPr="00815376">
        <w:rPr>
          <w:rFonts w:ascii="Times New Roman" w:hAnsi="Times New Roman" w:cs="Times New Roman"/>
          <w:b/>
          <w:bCs/>
          <w:sz w:val="28"/>
          <w:szCs w:val="28"/>
          <w:lang w:val="en-IN"/>
        </w:rPr>
        <w:t>Complexity of Advanced Language Features</w:t>
      </w:r>
      <w:r w:rsidRPr="00815376">
        <w:rPr>
          <w:rFonts w:ascii="Times New Roman" w:hAnsi="Times New Roman" w:cs="Times New Roman"/>
          <w:sz w:val="28"/>
          <w:szCs w:val="28"/>
          <w:lang w:val="en-IN"/>
        </w:rPr>
        <w:t>:</w:t>
      </w:r>
    </w:p>
    <w:p w14:paraId="2E7FD634" w14:textId="77777777" w:rsidR="00815376" w:rsidRPr="00815376" w:rsidRDefault="00815376" w:rsidP="00815376">
      <w:pPr>
        <w:numPr>
          <w:ilvl w:val="1"/>
          <w:numId w:val="1"/>
        </w:numPr>
        <w:rPr>
          <w:rFonts w:ascii="Times New Roman" w:hAnsi="Times New Roman" w:cs="Times New Roman"/>
          <w:sz w:val="28"/>
          <w:szCs w:val="28"/>
          <w:lang w:val="en-IN"/>
        </w:rPr>
      </w:pPr>
      <w:r w:rsidRPr="00815376">
        <w:rPr>
          <w:rFonts w:ascii="Times New Roman" w:hAnsi="Times New Roman" w:cs="Times New Roman"/>
          <w:b/>
          <w:bCs/>
          <w:sz w:val="28"/>
          <w:szCs w:val="28"/>
          <w:lang w:val="en-IN"/>
        </w:rPr>
        <w:t>Challenge</w:t>
      </w:r>
      <w:r w:rsidRPr="00815376">
        <w:rPr>
          <w:rFonts w:ascii="Times New Roman" w:hAnsi="Times New Roman" w:cs="Times New Roman"/>
          <w:sz w:val="28"/>
          <w:szCs w:val="28"/>
          <w:lang w:val="en-IN"/>
        </w:rPr>
        <w:t>: To handle complex language features such as concurrency, nested functions, and complex data structures within the intermediate code and apply optimizations that account for these features.</w:t>
      </w:r>
    </w:p>
    <w:p w14:paraId="79495FE1" w14:textId="77777777" w:rsidR="00815376" w:rsidRPr="00815376" w:rsidRDefault="00815376" w:rsidP="00815376">
      <w:pPr>
        <w:numPr>
          <w:ilvl w:val="1"/>
          <w:numId w:val="1"/>
        </w:numPr>
        <w:rPr>
          <w:rFonts w:ascii="Times New Roman" w:hAnsi="Times New Roman" w:cs="Times New Roman"/>
          <w:sz w:val="28"/>
          <w:szCs w:val="28"/>
          <w:lang w:val="en-IN"/>
        </w:rPr>
      </w:pPr>
      <w:r w:rsidRPr="00815376">
        <w:rPr>
          <w:rFonts w:ascii="Times New Roman" w:hAnsi="Times New Roman" w:cs="Times New Roman"/>
          <w:b/>
          <w:bCs/>
          <w:sz w:val="28"/>
          <w:szCs w:val="28"/>
          <w:lang w:val="en-IN"/>
        </w:rPr>
        <w:t>Problem</w:t>
      </w:r>
      <w:r w:rsidRPr="00815376">
        <w:rPr>
          <w:rFonts w:ascii="Times New Roman" w:hAnsi="Times New Roman" w:cs="Times New Roman"/>
          <w:sz w:val="28"/>
          <w:szCs w:val="28"/>
          <w:lang w:val="en-IN"/>
        </w:rPr>
        <w:t>: Developing intermediate representations and optimization techniques that can effectively manage and optimize advanced language constructs while ensuring the correctness and efficiency of the compiled code.</w:t>
      </w:r>
    </w:p>
    <w:p w14:paraId="52A1109A" w14:textId="2B356AA6" w:rsidR="00815376" w:rsidRPr="00815376" w:rsidRDefault="00815376" w:rsidP="00815376">
      <w:pPr>
        <w:rPr>
          <w:rFonts w:ascii="Times New Roman" w:hAnsi="Times New Roman" w:cs="Times New Roman"/>
          <w:sz w:val="32"/>
          <w:szCs w:val="32"/>
          <w:lang w:val="en-IN"/>
        </w:rPr>
      </w:pPr>
      <w:r w:rsidRPr="00815376">
        <w:rPr>
          <w:rFonts w:ascii="Times New Roman" w:hAnsi="Times New Roman" w:cs="Times New Roman"/>
          <w:b/>
          <w:bCs/>
          <w:sz w:val="32"/>
          <w:szCs w:val="32"/>
          <w:lang w:val="en-IN"/>
        </w:rPr>
        <w:t>Applications :</w:t>
      </w:r>
    </w:p>
    <w:p w14:paraId="0806BD0A" w14:textId="77777777" w:rsidR="00815376" w:rsidRPr="00815376" w:rsidRDefault="00815376" w:rsidP="00815376">
      <w:pPr>
        <w:numPr>
          <w:ilvl w:val="0"/>
          <w:numId w:val="2"/>
        </w:numPr>
        <w:rPr>
          <w:rFonts w:ascii="Times New Roman" w:hAnsi="Times New Roman" w:cs="Times New Roman"/>
          <w:sz w:val="28"/>
          <w:szCs w:val="28"/>
          <w:lang w:val="en-IN"/>
        </w:rPr>
      </w:pPr>
      <w:r w:rsidRPr="00815376">
        <w:rPr>
          <w:rFonts w:ascii="Times New Roman" w:hAnsi="Times New Roman" w:cs="Times New Roman"/>
          <w:b/>
          <w:bCs/>
          <w:sz w:val="28"/>
          <w:szCs w:val="28"/>
          <w:lang w:val="en-IN"/>
        </w:rPr>
        <w:t>Compiler Development</w:t>
      </w:r>
      <w:r w:rsidRPr="00815376">
        <w:rPr>
          <w:rFonts w:ascii="Times New Roman" w:hAnsi="Times New Roman" w:cs="Times New Roman"/>
          <w:sz w:val="28"/>
          <w:szCs w:val="28"/>
          <w:lang w:val="en-IN"/>
        </w:rPr>
        <w:t>:</w:t>
      </w:r>
    </w:p>
    <w:p w14:paraId="058EDAFD" w14:textId="77777777" w:rsidR="00815376" w:rsidRPr="00815376" w:rsidRDefault="00815376" w:rsidP="00815376">
      <w:pPr>
        <w:numPr>
          <w:ilvl w:val="1"/>
          <w:numId w:val="2"/>
        </w:numPr>
        <w:rPr>
          <w:rFonts w:ascii="Times New Roman" w:hAnsi="Times New Roman" w:cs="Times New Roman"/>
          <w:sz w:val="28"/>
          <w:szCs w:val="28"/>
          <w:lang w:val="en-IN"/>
        </w:rPr>
      </w:pPr>
      <w:r w:rsidRPr="00815376">
        <w:rPr>
          <w:rFonts w:ascii="Times New Roman" w:hAnsi="Times New Roman" w:cs="Times New Roman"/>
          <w:sz w:val="28"/>
          <w:szCs w:val="28"/>
          <w:lang w:val="en-IN"/>
        </w:rPr>
        <w:t>Facilitates cross-platform compilation and multi-language support by providing a machine-independent intermediate representation.</w:t>
      </w:r>
    </w:p>
    <w:p w14:paraId="5473D1C8" w14:textId="77777777" w:rsidR="00815376" w:rsidRPr="00815376" w:rsidRDefault="00815376" w:rsidP="00815376">
      <w:pPr>
        <w:numPr>
          <w:ilvl w:val="0"/>
          <w:numId w:val="2"/>
        </w:numPr>
        <w:rPr>
          <w:rFonts w:ascii="Times New Roman" w:hAnsi="Times New Roman" w:cs="Times New Roman"/>
          <w:sz w:val="28"/>
          <w:szCs w:val="28"/>
          <w:lang w:val="en-IN"/>
        </w:rPr>
      </w:pPr>
      <w:r w:rsidRPr="00815376">
        <w:rPr>
          <w:rFonts w:ascii="Times New Roman" w:hAnsi="Times New Roman" w:cs="Times New Roman"/>
          <w:b/>
          <w:bCs/>
          <w:sz w:val="28"/>
          <w:szCs w:val="28"/>
          <w:lang w:val="en-IN"/>
        </w:rPr>
        <w:t>Code Transformation</w:t>
      </w:r>
      <w:r w:rsidRPr="00815376">
        <w:rPr>
          <w:rFonts w:ascii="Times New Roman" w:hAnsi="Times New Roman" w:cs="Times New Roman"/>
          <w:sz w:val="28"/>
          <w:szCs w:val="28"/>
          <w:lang w:val="en-IN"/>
        </w:rPr>
        <w:t>:</w:t>
      </w:r>
    </w:p>
    <w:p w14:paraId="7A43D67F" w14:textId="77777777" w:rsidR="00815376" w:rsidRPr="00815376" w:rsidRDefault="00815376" w:rsidP="00815376">
      <w:pPr>
        <w:numPr>
          <w:ilvl w:val="1"/>
          <w:numId w:val="2"/>
        </w:numPr>
        <w:rPr>
          <w:rFonts w:ascii="Times New Roman" w:hAnsi="Times New Roman" w:cs="Times New Roman"/>
          <w:sz w:val="28"/>
          <w:szCs w:val="28"/>
          <w:lang w:val="en-IN"/>
        </w:rPr>
      </w:pPr>
      <w:r w:rsidRPr="00815376">
        <w:rPr>
          <w:rFonts w:ascii="Times New Roman" w:hAnsi="Times New Roman" w:cs="Times New Roman"/>
          <w:sz w:val="28"/>
          <w:szCs w:val="28"/>
          <w:lang w:val="en-IN"/>
        </w:rPr>
        <w:lastRenderedPageBreak/>
        <w:t>Used in source-to-source compilers (transpilers) to translate between high-level languages.</w:t>
      </w:r>
    </w:p>
    <w:p w14:paraId="1788B51C" w14:textId="77777777" w:rsidR="00815376" w:rsidRPr="00815376" w:rsidRDefault="00815376" w:rsidP="00815376">
      <w:pPr>
        <w:numPr>
          <w:ilvl w:val="0"/>
          <w:numId w:val="2"/>
        </w:numPr>
        <w:rPr>
          <w:rFonts w:ascii="Times New Roman" w:hAnsi="Times New Roman" w:cs="Times New Roman"/>
          <w:sz w:val="28"/>
          <w:szCs w:val="28"/>
          <w:lang w:val="en-IN"/>
        </w:rPr>
      </w:pPr>
      <w:r w:rsidRPr="00815376">
        <w:rPr>
          <w:rFonts w:ascii="Times New Roman" w:hAnsi="Times New Roman" w:cs="Times New Roman"/>
          <w:b/>
          <w:bCs/>
          <w:sz w:val="28"/>
          <w:szCs w:val="28"/>
          <w:lang w:val="en-IN"/>
        </w:rPr>
        <w:t>Debugging and Profiling</w:t>
      </w:r>
      <w:r w:rsidRPr="00815376">
        <w:rPr>
          <w:rFonts w:ascii="Times New Roman" w:hAnsi="Times New Roman" w:cs="Times New Roman"/>
          <w:sz w:val="28"/>
          <w:szCs w:val="28"/>
          <w:lang w:val="en-IN"/>
        </w:rPr>
        <w:t>:</w:t>
      </w:r>
    </w:p>
    <w:p w14:paraId="7298A718" w14:textId="77777777" w:rsidR="00815376" w:rsidRPr="00815376" w:rsidRDefault="00815376" w:rsidP="00815376">
      <w:pPr>
        <w:numPr>
          <w:ilvl w:val="1"/>
          <w:numId w:val="2"/>
        </w:numPr>
        <w:rPr>
          <w:rFonts w:ascii="Times New Roman" w:hAnsi="Times New Roman" w:cs="Times New Roman"/>
          <w:sz w:val="28"/>
          <w:szCs w:val="28"/>
          <w:lang w:val="en-IN"/>
        </w:rPr>
      </w:pPr>
      <w:r w:rsidRPr="00815376">
        <w:rPr>
          <w:rFonts w:ascii="Times New Roman" w:hAnsi="Times New Roman" w:cs="Times New Roman"/>
          <w:sz w:val="28"/>
          <w:szCs w:val="28"/>
          <w:lang w:val="en-IN"/>
        </w:rPr>
        <w:t>Helps in analyzing, debugging, and profiling code at a more manageable abstraction level than raw machine code.</w:t>
      </w:r>
    </w:p>
    <w:p w14:paraId="654F3F33" w14:textId="77777777" w:rsidR="00815376" w:rsidRPr="00815376" w:rsidRDefault="00815376" w:rsidP="00815376">
      <w:pPr>
        <w:numPr>
          <w:ilvl w:val="0"/>
          <w:numId w:val="2"/>
        </w:numPr>
        <w:rPr>
          <w:rFonts w:ascii="Times New Roman" w:hAnsi="Times New Roman" w:cs="Times New Roman"/>
          <w:sz w:val="28"/>
          <w:szCs w:val="28"/>
          <w:lang w:val="en-IN"/>
        </w:rPr>
      </w:pPr>
      <w:r w:rsidRPr="00815376">
        <w:rPr>
          <w:rFonts w:ascii="Times New Roman" w:hAnsi="Times New Roman" w:cs="Times New Roman"/>
          <w:b/>
          <w:bCs/>
          <w:sz w:val="28"/>
          <w:szCs w:val="28"/>
          <w:lang w:val="en-IN"/>
        </w:rPr>
        <w:t>Performance Enhancement</w:t>
      </w:r>
      <w:r w:rsidRPr="00815376">
        <w:rPr>
          <w:rFonts w:ascii="Times New Roman" w:hAnsi="Times New Roman" w:cs="Times New Roman"/>
          <w:sz w:val="28"/>
          <w:szCs w:val="28"/>
          <w:lang w:val="en-IN"/>
        </w:rPr>
        <w:t>:</w:t>
      </w:r>
    </w:p>
    <w:p w14:paraId="2C386E8E" w14:textId="77777777" w:rsidR="00815376" w:rsidRPr="00815376" w:rsidRDefault="00815376" w:rsidP="00815376">
      <w:pPr>
        <w:numPr>
          <w:ilvl w:val="1"/>
          <w:numId w:val="2"/>
        </w:numPr>
        <w:rPr>
          <w:rFonts w:ascii="Times New Roman" w:hAnsi="Times New Roman" w:cs="Times New Roman"/>
          <w:sz w:val="28"/>
          <w:szCs w:val="28"/>
          <w:lang w:val="en-IN"/>
        </w:rPr>
      </w:pPr>
      <w:r w:rsidRPr="00815376">
        <w:rPr>
          <w:rFonts w:ascii="Times New Roman" w:hAnsi="Times New Roman" w:cs="Times New Roman"/>
          <w:sz w:val="28"/>
          <w:szCs w:val="28"/>
          <w:lang w:val="en-IN"/>
        </w:rPr>
        <w:t>Improves execution speed and resource utilization through optimizations like loop unrolling and instruction scheduling.</w:t>
      </w:r>
    </w:p>
    <w:p w14:paraId="0BF60E10" w14:textId="77777777" w:rsidR="00815376" w:rsidRPr="00815376" w:rsidRDefault="00815376" w:rsidP="00815376">
      <w:pPr>
        <w:numPr>
          <w:ilvl w:val="0"/>
          <w:numId w:val="2"/>
        </w:numPr>
        <w:rPr>
          <w:rFonts w:ascii="Times New Roman" w:hAnsi="Times New Roman" w:cs="Times New Roman"/>
          <w:sz w:val="28"/>
          <w:szCs w:val="28"/>
          <w:lang w:val="en-IN"/>
        </w:rPr>
      </w:pPr>
      <w:r w:rsidRPr="00815376">
        <w:rPr>
          <w:rFonts w:ascii="Times New Roman" w:hAnsi="Times New Roman" w:cs="Times New Roman"/>
          <w:b/>
          <w:bCs/>
          <w:sz w:val="28"/>
          <w:szCs w:val="28"/>
          <w:lang w:val="en-IN"/>
        </w:rPr>
        <w:t>Energy Efficiency</w:t>
      </w:r>
      <w:r w:rsidRPr="00815376">
        <w:rPr>
          <w:rFonts w:ascii="Times New Roman" w:hAnsi="Times New Roman" w:cs="Times New Roman"/>
          <w:sz w:val="28"/>
          <w:szCs w:val="28"/>
          <w:lang w:val="en-IN"/>
        </w:rPr>
        <w:t>:</w:t>
      </w:r>
    </w:p>
    <w:p w14:paraId="7986326F" w14:textId="77777777" w:rsidR="00815376" w:rsidRPr="00815376" w:rsidRDefault="00815376" w:rsidP="00815376">
      <w:pPr>
        <w:numPr>
          <w:ilvl w:val="1"/>
          <w:numId w:val="2"/>
        </w:numPr>
        <w:rPr>
          <w:rFonts w:ascii="Times New Roman" w:hAnsi="Times New Roman" w:cs="Times New Roman"/>
          <w:sz w:val="28"/>
          <w:szCs w:val="28"/>
          <w:lang w:val="en-IN"/>
        </w:rPr>
      </w:pPr>
      <w:r w:rsidRPr="00815376">
        <w:rPr>
          <w:rFonts w:ascii="Times New Roman" w:hAnsi="Times New Roman" w:cs="Times New Roman"/>
          <w:sz w:val="28"/>
          <w:szCs w:val="28"/>
          <w:lang w:val="en-IN"/>
        </w:rPr>
        <w:t>Reduces power consumption, especially important for mobile and embedded systems.</w:t>
      </w:r>
    </w:p>
    <w:p w14:paraId="2C49B620" w14:textId="77777777" w:rsidR="00815376" w:rsidRPr="00815376" w:rsidRDefault="00815376" w:rsidP="00815376">
      <w:pPr>
        <w:numPr>
          <w:ilvl w:val="0"/>
          <w:numId w:val="2"/>
        </w:numPr>
        <w:rPr>
          <w:rFonts w:ascii="Times New Roman" w:hAnsi="Times New Roman" w:cs="Times New Roman"/>
          <w:sz w:val="28"/>
          <w:szCs w:val="28"/>
          <w:lang w:val="en-IN"/>
        </w:rPr>
      </w:pPr>
      <w:r w:rsidRPr="00815376">
        <w:rPr>
          <w:rFonts w:ascii="Times New Roman" w:hAnsi="Times New Roman" w:cs="Times New Roman"/>
          <w:b/>
          <w:bCs/>
          <w:sz w:val="28"/>
          <w:szCs w:val="28"/>
          <w:lang w:val="en-IN"/>
        </w:rPr>
        <w:t>Software Development</w:t>
      </w:r>
      <w:r w:rsidRPr="00815376">
        <w:rPr>
          <w:rFonts w:ascii="Times New Roman" w:hAnsi="Times New Roman" w:cs="Times New Roman"/>
          <w:sz w:val="28"/>
          <w:szCs w:val="28"/>
          <w:lang w:val="en-IN"/>
        </w:rPr>
        <w:t>:</w:t>
      </w:r>
    </w:p>
    <w:p w14:paraId="22DCAF63" w14:textId="77777777" w:rsidR="00815376" w:rsidRPr="00815376" w:rsidRDefault="00815376" w:rsidP="00815376">
      <w:pPr>
        <w:numPr>
          <w:ilvl w:val="1"/>
          <w:numId w:val="2"/>
        </w:numPr>
        <w:rPr>
          <w:rFonts w:ascii="Times New Roman" w:hAnsi="Times New Roman" w:cs="Times New Roman"/>
          <w:sz w:val="28"/>
          <w:szCs w:val="28"/>
          <w:lang w:val="en-IN"/>
        </w:rPr>
      </w:pPr>
      <w:r w:rsidRPr="00815376">
        <w:rPr>
          <w:rFonts w:ascii="Times New Roman" w:hAnsi="Times New Roman" w:cs="Times New Roman"/>
          <w:sz w:val="28"/>
          <w:szCs w:val="28"/>
          <w:lang w:val="en-IN"/>
        </w:rPr>
        <w:t>Enhances code quality and build efficiency through optimized intermediate code.</w:t>
      </w:r>
    </w:p>
    <w:p w14:paraId="07412091" w14:textId="77777777" w:rsidR="00815376" w:rsidRPr="00815376" w:rsidRDefault="00815376" w:rsidP="00815376">
      <w:pPr>
        <w:numPr>
          <w:ilvl w:val="0"/>
          <w:numId w:val="2"/>
        </w:numPr>
        <w:rPr>
          <w:rFonts w:ascii="Times New Roman" w:hAnsi="Times New Roman" w:cs="Times New Roman"/>
          <w:sz w:val="28"/>
          <w:szCs w:val="28"/>
          <w:lang w:val="en-IN"/>
        </w:rPr>
      </w:pPr>
      <w:r w:rsidRPr="00815376">
        <w:rPr>
          <w:rFonts w:ascii="Times New Roman" w:hAnsi="Times New Roman" w:cs="Times New Roman"/>
          <w:b/>
          <w:bCs/>
          <w:sz w:val="28"/>
          <w:szCs w:val="28"/>
          <w:lang w:val="en-IN"/>
        </w:rPr>
        <w:t>High-Performance Computing</w:t>
      </w:r>
      <w:r w:rsidRPr="00815376">
        <w:rPr>
          <w:rFonts w:ascii="Times New Roman" w:hAnsi="Times New Roman" w:cs="Times New Roman"/>
          <w:sz w:val="28"/>
          <w:szCs w:val="28"/>
          <w:lang w:val="en-IN"/>
        </w:rPr>
        <w:t>:</w:t>
      </w:r>
    </w:p>
    <w:p w14:paraId="688B059C" w14:textId="77777777" w:rsidR="00815376" w:rsidRPr="00815376" w:rsidRDefault="00815376" w:rsidP="00815376">
      <w:pPr>
        <w:numPr>
          <w:ilvl w:val="1"/>
          <w:numId w:val="2"/>
        </w:numPr>
        <w:rPr>
          <w:rFonts w:ascii="Times New Roman" w:hAnsi="Times New Roman" w:cs="Times New Roman"/>
          <w:sz w:val="28"/>
          <w:szCs w:val="28"/>
          <w:lang w:val="en-IN"/>
        </w:rPr>
      </w:pPr>
      <w:r w:rsidRPr="00815376">
        <w:rPr>
          <w:rFonts w:ascii="Times New Roman" w:hAnsi="Times New Roman" w:cs="Times New Roman"/>
          <w:sz w:val="28"/>
          <w:szCs w:val="28"/>
          <w:lang w:val="en-IN"/>
        </w:rPr>
        <w:t>Optimizes code for scientific and engineering applications to handle complex computations efficiently.</w:t>
      </w:r>
    </w:p>
    <w:p w14:paraId="38630E95" w14:textId="77777777" w:rsidR="00815376" w:rsidRPr="00815376" w:rsidRDefault="00815376" w:rsidP="00815376">
      <w:pPr>
        <w:numPr>
          <w:ilvl w:val="0"/>
          <w:numId w:val="2"/>
        </w:numPr>
        <w:rPr>
          <w:rFonts w:ascii="Times New Roman" w:hAnsi="Times New Roman" w:cs="Times New Roman"/>
          <w:sz w:val="28"/>
          <w:szCs w:val="28"/>
          <w:lang w:val="en-IN"/>
        </w:rPr>
      </w:pPr>
      <w:r w:rsidRPr="00815376">
        <w:rPr>
          <w:rFonts w:ascii="Times New Roman" w:hAnsi="Times New Roman" w:cs="Times New Roman"/>
          <w:b/>
          <w:bCs/>
          <w:sz w:val="28"/>
          <w:szCs w:val="28"/>
          <w:lang w:val="en-IN"/>
        </w:rPr>
        <w:t>Embedded Systems</w:t>
      </w:r>
      <w:r w:rsidRPr="00815376">
        <w:rPr>
          <w:rFonts w:ascii="Times New Roman" w:hAnsi="Times New Roman" w:cs="Times New Roman"/>
          <w:sz w:val="28"/>
          <w:szCs w:val="28"/>
          <w:lang w:val="en-IN"/>
        </w:rPr>
        <w:t>:</w:t>
      </w:r>
    </w:p>
    <w:p w14:paraId="4B334CF5" w14:textId="77777777" w:rsidR="00815376" w:rsidRPr="00815376" w:rsidRDefault="00815376" w:rsidP="00815376">
      <w:pPr>
        <w:numPr>
          <w:ilvl w:val="1"/>
          <w:numId w:val="2"/>
        </w:numPr>
        <w:rPr>
          <w:rFonts w:ascii="Times New Roman" w:hAnsi="Times New Roman" w:cs="Times New Roman"/>
          <w:sz w:val="28"/>
          <w:szCs w:val="28"/>
          <w:lang w:val="en-IN"/>
        </w:rPr>
      </w:pPr>
      <w:r w:rsidRPr="00815376">
        <w:rPr>
          <w:rFonts w:ascii="Times New Roman" w:hAnsi="Times New Roman" w:cs="Times New Roman"/>
          <w:sz w:val="28"/>
          <w:szCs w:val="28"/>
          <w:lang w:val="en-IN"/>
        </w:rPr>
        <w:t>Ensures compact and efficient firmware for resource-constrained environments.</w:t>
      </w:r>
    </w:p>
    <w:p w14:paraId="0A1C4340" w14:textId="77777777" w:rsidR="00815376" w:rsidRPr="00815376" w:rsidRDefault="00815376" w:rsidP="00815376">
      <w:pPr>
        <w:numPr>
          <w:ilvl w:val="0"/>
          <w:numId w:val="2"/>
        </w:numPr>
        <w:rPr>
          <w:rFonts w:ascii="Times New Roman" w:hAnsi="Times New Roman" w:cs="Times New Roman"/>
          <w:sz w:val="28"/>
          <w:szCs w:val="28"/>
          <w:lang w:val="en-IN"/>
        </w:rPr>
      </w:pPr>
      <w:r w:rsidRPr="00815376">
        <w:rPr>
          <w:rFonts w:ascii="Times New Roman" w:hAnsi="Times New Roman" w:cs="Times New Roman"/>
          <w:b/>
          <w:bCs/>
          <w:sz w:val="28"/>
          <w:szCs w:val="28"/>
          <w:lang w:val="en-IN"/>
        </w:rPr>
        <w:t>Web Development</w:t>
      </w:r>
      <w:r w:rsidRPr="00815376">
        <w:rPr>
          <w:rFonts w:ascii="Times New Roman" w:hAnsi="Times New Roman" w:cs="Times New Roman"/>
          <w:sz w:val="28"/>
          <w:szCs w:val="28"/>
          <w:lang w:val="en-IN"/>
        </w:rPr>
        <w:t>:</w:t>
      </w:r>
    </w:p>
    <w:p w14:paraId="794CA578" w14:textId="77777777" w:rsidR="00815376" w:rsidRPr="00815376" w:rsidRDefault="00815376" w:rsidP="00815376">
      <w:pPr>
        <w:numPr>
          <w:ilvl w:val="1"/>
          <w:numId w:val="2"/>
        </w:numPr>
        <w:rPr>
          <w:rFonts w:ascii="Times New Roman" w:hAnsi="Times New Roman" w:cs="Times New Roman"/>
          <w:sz w:val="28"/>
          <w:szCs w:val="28"/>
          <w:lang w:val="en-IN"/>
        </w:rPr>
      </w:pPr>
      <w:r w:rsidRPr="00815376">
        <w:rPr>
          <w:rFonts w:ascii="Times New Roman" w:hAnsi="Times New Roman" w:cs="Times New Roman"/>
          <w:sz w:val="28"/>
          <w:szCs w:val="28"/>
          <w:lang w:val="en-IN"/>
        </w:rPr>
        <w:t>Used in Just-In-Time (JIT) compilation to optimize JavaScript and other web scripts at runtime.</w:t>
      </w:r>
    </w:p>
    <w:p w14:paraId="0C74E7C8" w14:textId="77777777" w:rsidR="00815376" w:rsidRPr="00815376" w:rsidRDefault="00815376" w:rsidP="00815376">
      <w:pPr>
        <w:numPr>
          <w:ilvl w:val="0"/>
          <w:numId w:val="2"/>
        </w:numPr>
        <w:rPr>
          <w:rFonts w:ascii="Times New Roman" w:hAnsi="Times New Roman" w:cs="Times New Roman"/>
          <w:sz w:val="28"/>
          <w:szCs w:val="28"/>
          <w:lang w:val="en-IN"/>
        </w:rPr>
      </w:pPr>
      <w:r w:rsidRPr="00815376">
        <w:rPr>
          <w:rFonts w:ascii="Times New Roman" w:hAnsi="Times New Roman" w:cs="Times New Roman"/>
          <w:b/>
          <w:bCs/>
          <w:sz w:val="28"/>
          <w:szCs w:val="28"/>
          <w:lang w:val="en-IN"/>
        </w:rPr>
        <w:t>Security</w:t>
      </w:r>
      <w:r w:rsidRPr="00815376">
        <w:rPr>
          <w:rFonts w:ascii="Times New Roman" w:hAnsi="Times New Roman" w:cs="Times New Roman"/>
          <w:sz w:val="28"/>
          <w:szCs w:val="28"/>
          <w:lang w:val="en-IN"/>
        </w:rPr>
        <w:t>:</w:t>
      </w:r>
    </w:p>
    <w:p w14:paraId="7BEC8871" w14:textId="77777777" w:rsidR="00815376" w:rsidRDefault="00815376" w:rsidP="00815376">
      <w:pPr>
        <w:numPr>
          <w:ilvl w:val="1"/>
          <w:numId w:val="2"/>
        </w:numPr>
        <w:rPr>
          <w:rFonts w:ascii="Times New Roman" w:hAnsi="Times New Roman" w:cs="Times New Roman"/>
          <w:sz w:val="28"/>
          <w:szCs w:val="28"/>
          <w:lang w:val="en-IN"/>
        </w:rPr>
      </w:pPr>
      <w:r w:rsidRPr="00815376">
        <w:rPr>
          <w:rFonts w:ascii="Times New Roman" w:hAnsi="Times New Roman" w:cs="Times New Roman"/>
          <w:sz w:val="28"/>
          <w:szCs w:val="28"/>
          <w:lang w:val="en-IN"/>
        </w:rPr>
        <w:t>Helps in code obfuscation to protect against reverse engineering and unauthorized access.</w:t>
      </w:r>
    </w:p>
    <w:p w14:paraId="5D0EFCBB" w14:textId="713FED0A" w:rsidR="00815376" w:rsidRPr="00815376" w:rsidRDefault="00815376" w:rsidP="00815376">
      <w:pPr>
        <w:rPr>
          <w:rFonts w:ascii="Times New Roman" w:hAnsi="Times New Roman" w:cs="Times New Roman"/>
          <w:b/>
          <w:bCs/>
          <w:sz w:val="32"/>
          <w:szCs w:val="32"/>
          <w:lang w:val="en-IN"/>
        </w:rPr>
      </w:pPr>
      <w:r w:rsidRPr="00815376">
        <w:rPr>
          <w:rFonts w:ascii="Times New Roman" w:hAnsi="Times New Roman" w:cs="Times New Roman"/>
          <w:b/>
          <w:bCs/>
          <w:sz w:val="32"/>
          <w:szCs w:val="32"/>
          <w:lang w:val="en-IN"/>
        </w:rPr>
        <w:t>Materials</w:t>
      </w:r>
      <w:r>
        <w:rPr>
          <w:rFonts w:ascii="Times New Roman" w:hAnsi="Times New Roman" w:cs="Times New Roman"/>
          <w:b/>
          <w:bCs/>
          <w:sz w:val="32"/>
          <w:szCs w:val="32"/>
          <w:lang w:val="en-IN"/>
        </w:rPr>
        <w:t>:</w:t>
      </w:r>
    </w:p>
    <w:p w14:paraId="230288FF" w14:textId="77777777" w:rsidR="00815376" w:rsidRPr="00815376" w:rsidRDefault="00815376" w:rsidP="00815376">
      <w:pPr>
        <w:numPr>
          <w:ilvl w:val="0"/>
          <w:numId w:val="3"/>
        </w:numPr>
        <w:rPr>
          <w:rFonts w:ascii="Times New Roman" w:hAnsi="Times New Roman" w:cs="Times New Roman"/>
          <w:sz w:val="28"/>
          <w:szCs w:val="28"/>
          <w:lang w:val="en-IN"/>
        </w:rPr>
      </w:pPr>
      <w:r w:rsidRPr="00815376">
        <w:rPr>
          <w:rFonts w:ascii="Times New Roman" w:hAnsi="Times New Roman" w:cs="Times New Roman"/>
          <w:b/>
          <w:bCs/>
          <w:sz w:val="28"/>
          <w:szCs w:val="28"/>
          <w:lang w:val="en-IN"/>
        </w:rPr>
        <w:t>Programming Languages</w:t>
      </w:r>
      <w:r w:rsidRPr="00815376">
        <w:rPr>
          <w:rFonts w:ascii="Times New Roman" w:hAnsi="Times New Roman" w:cs="Times New Roman"/>
          <w:sz w:val="28"/>
          <w:szCs w:val="28"/>
          <w:lang w:val="en-IN"/>
        </w:rPr>
        <w:t>:</w:t>
      </w:r>
    </w:p>
    <w:p w14:paraId="334E6A2A" w14:textId="77777777" w:rsidR="00815376" w:rsidRPr="00815376" w:rsidRDefault="00815376" w:rsidP="00815376">
      <w:pPr>
        <w:numPr>
          <w:ilvl w:val="1"/>
          <w:numId w:val="3"/>
        </w:numPr>
        <w:rPr>
          <w:rFonts w:ascii="Times New Roman" w:hAnsi="Times New Roman" w:cs="Times New Roman"/>
          <w:sz w:val="28"/>
          <w:szCs w:val="28"/>
          <w:lang w:val="en-IN"/>
        </w:rPr>
      </w:pPr>
      <w:r w:rsidRPr="00815376">
        <w:rPr>
          <w:rFonts w:ascii="Times New Roman" w:hAnsi="Times New Roman" w:cs="Times New Roman"/>
          <w:b/>
          <w:bCs/>
          <w:sz w:val="28"/>
          <w:szCs w:val="28"/>
          <w:lang w:val="en-IN"/>
        </w:rPr>
        <w:t>High-Level Languages</w:t>
      </w:r>
      <w:r w:rsidRPr="00815376">
        <w:rPr>
          <w:rFonts w:ascii="Times New Roman" w:hAnsi="Times New Roman" w:cs="Times New Roman"/>
          <w:sz w:val="28"/>
          <w:szCs w:val="28"/>
          <w:lang w:val="en-IN"/>
        </w:rPr>
        <w:t>: Source code written in languages such as C, C++, Java, or Python, which serves as input for the compiler.</w:t>
      </w:r>
    </w:p>
    <w:p w14:paraId="624BAAB1" w14:textId="77777777" w:rsidR="00815376" w:rsidRPr="00815376" w:rsidRDefault="00815376" w:rsidP="00815376">
      <w:pPr>
        <w:numPr>
          <w:ilvl w:val="1"/>
          <w:numId w:val="3"/>
        </w:numPr>
        <w:rPr>
          <w:rFonts w:ascii="Times New Roman" w:hAnsi="Times New Roman" w:cs="Times New Roman"/>
          <w:sz w:val="28"/>
          <w:szCs w:val="28"/>
          <w:lang w:val="en-IN"/>
        </w:rPr>
      </w:pPr>
      <w:r w:rsidRPr="00815376">
        <w:rPr>
          <w:rFonts w:ascii="Times New Roman" w:hAnsi="Times New Roman" w:cs="Times New Roman"/>
          <w:b/>
          <w:bCs/>
          <w:sz w:val="28"/>
          <w:szCs w:val="28"/>
          <w:lang w:val="en-IN"/>
        </w:rPr>
        <w:lastRenderedPageBreak/>
        <w:t>Intermediate Languages</w:t>
      </w:r>
      <w:r w:rsidRPr="00815376">
        <w:rPr>
          <w:rFonts w:ascii="Times New Roman" w:hAnsi="Times New Roman" w:cs="Times New Roman"/>
          <w:sz w:val="28"/>
          <w:szCs w:val="28"/>
          <w:lang w:val="en-IN"/>
        </w:rPr>
        <w:t>: Various forms of intermediate representations like Three-Address Code (TAC), Static Single Assignment (SSA), or Intermediate Representation (IR) specific to a compiler.</w:t>
      </w:r>
    </w:p>
    <w:p w14:paraId="0BE0358D" w14:textId="77777777" w:rsidR="00815376" w:rsidRPr="00815376" w:rsidRDefault="00815376" w:rsidP="00815376">
      <w:pPr>
        <w:numPr>
          <w:ilvl w:val="0"/>
          <w:numId w:val="3"/>
        </w:numPr>
        <w:rPr>
          <w:rFonts w:ascii="Times New Roman" w:hAnsi="Times New Roman" w:cs="Times New Roman"/>
          <w:sz w:val="28"/>
          <w:szCs w:val="28"/>
          <w:lang w:val="en-IN"/>
        </w:rPr>
      </w:pPr>
      <w:r w:rsidRPr="00815376">
        <w:rPr>
          <w:rFonts w:ascii="Times New Roman" w:hAnsi="Times New Roman" w:cs="Times New Roman"/>
          <w:b/>
          <w:bCs/>
          <w:sz w:val="28"/>
          <w:szCs w:val="28"/>
          <w:lang w:val="en-IN"/>
        </w:rPr>
        <w:t>Compiler Tools</w:t>
      </w:r>
      <w:r w:rsidRPr="00815376">
        <w:rPr>
          <w:rFonts w:ascii="Times New Roman" w:hAnsi="Times New Roman" w:cs="Times New Roman"/>
          <w:sz w:val="28"/>
          <w:szCs w:val="28"/>
          <w:lang w:val="en-IN"/>
        </w:rPr>
        <w:t>:</w:t>
      </w:r>
    </w:p>
    <w:p w14:paraId="33730F41" w14:textId="77777777" w:rsidR="00815376" w:rsidRPr="00815376" w:rsidRDefault="00815376" w:rsidP="00815376">
      <w:pPr>
        <w:numPr>
          <w:ilvl w:val="1"/>
          <w:numId w:val="3"/>
        </w:numPr>
        <w:rPr>
          <w:rFonts w:ascii="Times New Roman" w:hAnsi="Times New Roman" w:cs="Times New Roman"/>
          <w:sz w:val="28"/>
          <w:szCs w:val="28"/>
          <w:lang w:val="en-IN"/>
        </w:rPr>
      </w:pPr>
      <w:r w:rsidRPr="00815376">
        <w:rPr>
          <w:rFonts w:ascii="Times New Roman" w:hAnsi="Times New Roman" w:cs="Times New Roman"/>
          <w:b/>
          <w:bCs/>
          <w:sz w:val="28"/>
          <w:szCs w:val="28"/>
          <w:lang w:val="en-IN"/>
        </w:rPr>
        <w:t>Parser</w:t>
      </w:r>
      <w:r w:rsidRPr="00815376">
        <w:rPr>
          <w:rFonts w:ascii="Times New Roman" w:hAnsi="Times New Roman" w:cs="Times New Roman"/>
          <w:sz w:val="28"/>
          <w:szCs w:val="28"/>
          <w:lang w:val="en-IN"/>
        </w:rPr>
        <w:t>: Converts source code into an Abstract Syntax Tree (AST) or similar structure.</w:t>
      </w:r>
    </w:p>
    <w:p w14:paraId="601D10D2" w14:textId="77777777" w:rsidR="00815376" w:rsidRPr="00815376" w:rsidRDefault="00815376" w:rsidP="00815376">
      <w:pPr>
        <w:numPr>
          <w:ilvl w:val="1"/>
          <w:numId w:val="3"/>
        </w:numPr>
        <w:rPr>
          <w:rFonts w:ascii="Times New Roman" w:hAnsi="Times New Roman" w:cs="Times New Roman"/>
          <w:sz w:val="28"/>
          <w:szCs w:val="28"/>
          <w:lang w:val="en-IN"/>
        </w:rPr>
      </w:pPr>
      <w:r w:rsidRPr="00815376">
        <w:rPr>
          <w:rFonts w:ascii="Times New Roman" w:hAnsi="Times New Roman" w:cs="Times New Roman"/>
          <w:b/>
          <w:bCs/>
          <w:sz w:val="28"/>
          <w:szCs w:val="28"/>
          <w:lang w:val="en-IN"/>
        </w:rPr>
        <w:t>Code Generator</w:t>
      </w:r>
      <w:r w:rsidRPr="00815376">
        <w:rPr>
          <w:rFonts w:ascii="Times New Roman" w:hAnsi="Times New Roman" w:cs="Times New Roman"/>
          <w:sz w:val="28"/>
          <w:szCs w:val="28"/>
          <w:lang w:val="en-IN"/>
        </w:rPr>
        <w:t>: Translates the AST into intermediate code.</w:t>
      </w:r>
    </w:p>
    <w:p w14:paraId="561B2AD2" w14:textId="77777777" w:rsidR="00815376" w:rsidRPr="00815376" w:rsidRDefault="00815376" w:rsidP="00815376">
      <w:pPr>
        <w:numPr>
          <w:ilvl w:val="1"/>
          <w:numId w:val="3"/>
        </w:numPr>
        <w:rPr>
          <w:rFonts w:ascii="Times New Roman" w:hAnsi="Times New Roman" w:cs="Times New Roman"/>
          <w:sz w:val="28"/>
          <w:szCs w:val="28"/>
          <w:lang w:val="en-IN"/>
        </w:rPr>
      </w:pPr>
      <w:r w:rsidRPr="00815376">
        <w:rPr>
          <w:rFonts w:ascii="Times New Roman" w:hAnsi="Times New Roman" w:cs="Times New Roman"/>
          <w:b/>
          <w:bCs/>
          <w:sz w:val="28"/>
          <w:szCs w:val="28"/>
          <w:lang w:val="en-IN"/>
        </w:rPr>
        <w:t>Optimizer</w:t>
      </w:r>
      <w:r w:rsidRPr="00815376">
        <w:rPr>
          <w:rFonts w:ascii="Times New Roman" w:hAnsi="Times New Roman" w:cs="Times New Roman"/>
          <w:sz w:val="28"/>
          <w:szCs w:val="28"/>
          <w:lang w:val="en-IN"/>
        </w:rPr>
        <w:t>: Applies various optimization techniques to the intermediate code.</w:t>
      </w:r>
    </w:p>
    <w:p w14:paraId="6B468EA8" w14:textId="77777777" w:rsidR="00815376" w:rsidRPr="00815376" w:rsidRDefault="00815376" w:rsidP="00815376">
      <w:pPr>
        <w:numPr>
          <w:ilvl w:val="0"/>
          <w:numId w:val="3"/>
        </w:numPr>
        <w:rPr>
          <w:rFonts w:ascii="Times New Roman" w:hAnsi="Times New Roman" w:cs="Times New Roman"/>
          <w:sz w:val="28"/>
          <w:szCs w:val="28"/>
          <w:lang w:val="en-IN"/>
        </w:rPr>
      </w:pPr>
      <w:r w:rsidRPr="00815376">
        <w:rPr>
          <w:rFonts w:ascii="Times New Roman" w:hAnsi="Times New Roman" w:cs="Times New Roman"/>
          <w:b/>
          <w:bCs/>
          <w:sz w:val="28"/>
          <w:szCs w:val="28"/>
          <w:lang w:val="en-IN"/>
        </w:rPr>
        <w:t>Development Environments</w:t>
      </w:r>
      <w:r w:rsidRPr="00815376">
        <w:rPr>
          <w:rFonts w:ascii="Times New Roman" w:hAnsi="Times New Roman" w:cs="Times New Roman"/>
          <w:sz w:val="28"/>
          <w:szCs w:val="28"/>
          <w:lang w:val="en-IN"/>
        </w:rPr>
        <w:t>:</w:t>
      </w:r>
    </w:p>
    <w:p w14:paraId="0CDBB11B" w14:textId="77777777" w:rsidR="00815376" w:rsidRPr="00815376" w:rsidRDefault="00815376" w:rsidP="00815376">
      <w:pPr>
        <w:numPr>
          <w:ilvl w:val="1"/>
          <w:numId w:val="3"/>
        </w:numPr>
        <w:rPr>
          <w:rFonts w:ascii="Times New Roman" w:hAnsi="Times New Roman" w:cs="Times New Roman"/>
          <w:sz w:val="28"/>
          <w:szCs w:val="28"/>
          <w:lang w:val="en-IN"/>
        </w:rPr>
      </w:pPr>
      <w:r w:rsidRPr="00815376">
        <w:rPr>
          <w:rFonts w:ascii="Times New Roman" w:hAnsi="Times New Roman" w:cs="Times New Roman"/>
          <w:b/>
          <w:bCs/>
          <w:sz w:val="28"/>
          <w:szCs w:val="28"/>
          <w:lang w:val="en-IN"/>
        </w:rPr>
        <w:t>Integrated Development Environments (IDEs)</w:t>
      </w:r>
      <w:r w:rsidRPr="00815376">
        <w:rPr>
          <w:rFonts w:ascii="Times New Roman" w:hAnsi="Times New Roman" w:cs="Times New Roman"/>
          <w:sz w:val="28"/>
          <w:szCs w:val="28"/>
          <w:lang w:val="en-IN"/>
        </w:rPr>
        <w:t>: Tools such as Eclipse, IntelliJ IDEA, or Visual Studio that facilitate coding, debugging, and testing.</w:t>
      </w:r>
    </w:p>
    <w:p w14:paraId="632605D7" w14:textId="77777777" w:rsidR="00815376" w:rsidRPr="00815376" w:rsidRDefault="00815376" w:rsidP="00815376">
      <w:pPr>
        <w:numPr>
          <w:ilvl w:val="1"/>
          <w:numId w:val="3"/>
        </w:numPr>
        <w:rPr>
          <w:rFonts w:ascii="Times New Roman" w:hAnsi="Times New Roman" w:cs="Times New Roman"/>
          <w:sz w:val="28"/>
          <w:szCs w:val="28"/>
          <w:lang w:val="en-IN"/>
        </w:rPr>
      </w:pPr>
      <w:r w:rsidRPr="00815376">
        <w:rPr>
          <w:rFonts w:ascii="Times New Roman" w:hAnsi="Times New Roman" w:cs="Times New Roman"/>
          <w:b/>
          <w:bCs/>
          <w:sz w:val="28"/>
          <w:szCs w:val="28"/>
          <w:lang w:val="en-IN"/>
        </w:rPr>
        <w:t>Compiler Frameworks</w:t>
      </w:r>
      <w:r w:rsidRPr="00815376">
        <w:rPr>
          <w:rFonts w:ascii="Times New Roman" w:hAnsi="Times New Roman" w:cs="Times New Roman"/>
          <w:sz w:val="28"/>
          <w:szCs w:val="28"/>
          <w:lang w:val="en-IN"/>
        </w:rPr>
        <w:t>: Frameworks like LLVM or GCC, which provide infrastructure for intermediate code generation and optimization.</w:t>
      </w:r>
    </w:p>
    <w:p w14:paraId="44BAE950" w14:textId="77777777" w:rsidR="00815376" w:rsidRPr="00815376" w:rsidRDefault="00815376" w:rsidP="00815376">
      <w:pPr>
        <w:numPr>
          <w:ilvl w:val="0"/>
          <w:numId w:val="3"/>
        </w:numPr>
        <w:rPr>
          <w:rFonts w:ascii="Times New Roman" w:hAnsi="Times New Roman" w:cs="Times New Roman"/>
          <w:sz w:val="28"/>
          <w:szCs w:val="28"/>
          <w:lang w:val="en-IN"/>
        </w:rPr>
      </w:pPr>
      <w:r w:rsidRPr="00815376">
        <w:rPr>
          <w:rFonts w:ascii="Times New Roman" w:hAnsi="Times New Roman" w:cs="Times New Roman"/>
          <w:b/>
          <w:bCs/>
          <w:sz w:val="28"/>
          <w:szCs w:val="28"/>
          <w:lang w:val="en-IN"/>
        </w:rPr>
        <w:t>Hardware and Software</w:t>
      </w:r>
      <w:r w:rsidRPr="00815376">
        <w:rPr>
          <w:rFonts w:ascii="Times New Roman" w:hAnsi="Times New Roman" w:cs="Times New Roman"/>
          <w:sz w:val="28"/>
          <w:szCs w:val="28"/>
          <w:lang w:val="en-IN"/>
        </w:rPr>
        <w:t>:</w:t>
      </w:r>
    </w:p>
    <w:p w14:paraId="51958498" w14:textId="77777777" w:rsidR="00815376" w:rsidRPr="00815376" w:rsidRDefault="00815376" w:rsidP="00815376">
      <w:pPr>
        <w:numPr>
          <w:ilvl w:val="1"/>
          <w:numId w:val="3"/>
        </w:numPr>
        <w:rPr>
          <w:rFonts w:ascii="Times New Roman" w:hAnsi="Times New Roman" w:cs="Times New Roman"/>
          <w:sz w:val="28"/>
          <w:szCs w:val="28"/>
          <w:lang w:val="en-IN"/>
        </w:rPr>
      </w:pPr>
      <w:r w:rsidRPr="00815376">
        <w:rPr>
          <w:rFonts w:ascii="Times New Roman" w:hAnsi="Times New Roman" w:cs="Times New Roman"/>
          <w:b/>
          <w:bCs/>
          <w:sz w:val="28"/>
          <w:szCs w:val="28"/>
          <w:lang w:val="en-IN"/>
        </w:rPr>
        <w:t>Target Architecture Specifications</w:t>
      </w:r>
      <w:r w:rsidRPr="00815376">
        <w:rPr>
          <w:rFonts w:ascii="Times New Roman" w:hAnsi="Times New Roman" w:cs="Times New Roman"/>
          <w:sz w:val="28"/>
          <w:szCs w:val="28"/>
          <w:lang w:val="en-IN"/>
        </w:rPr>
        <w:t>: Information about the hardware architectures (e.g., x86, ARM) for which the final machine code will be generated.</w:t>
      </w:r>
    </w:p>
    <w:p w14:paraId="700C8F96" w14:textId="77777777" w:rsidR="00815376" w:rsidRPr="00815376" w:rsidRDefault="00815376" w:rsidP="00815376">
      <w:pPr>
        <w:numPr>
          <w:ilvl w:val="1"/>
          <w:numId w:val="3"/>
        </w:numPr>
        <w:rPr>
          <w:rFonts w:ascii="Times New Roman" w:hAnsi="Times New Roman" w:cs="Times New Roman"/>
          <w:sz w:val="28"/>
          <w:szCs w:val="28"/>
          <w:lang w:val="en-IN"/>
        </w:rPr>
      </w:pPr>
      <w:r w:rsidRPr="00815376">
        <w:rPr>
          <w:rFonts w:ascii="Times New Roman" w:hAnsi="Times New Roman" w:cs="Times New Roman"/>
          <w:b/>
          <w:bCs/>
          <w:sz w:val="28"/>
          <w:szCs w:val="28"/>
          <w:lang w:val="en-IN"/>
        </w:rPr>
        <w:t>Benchmark Suites</w:t>
      </w:r>
      <w:r w:rsidRPr="00815376">
        <w:rPr>
          <w:rFonts w:ascii="Times New Roman" w:hAnsi="Times New Roman" w:cs="Times New Roman"/>
          <w:sz w:val="28"/>
          <w:szCs w:val="28"/>
          <w:lang w:val="en-IN"/>
        </w:rPr>
        <w:t>: Collections of test programs used to evaluate the performance of the compiler and optimizations.</w:t>
      </w:r>
    </w:p>
    <w:p w14:paraId="2CED5B90" w14:textId="627C86F7" w:rsidR="00815376" w:rsidRPr="00815376" w:rsidRDefault="00815376" w:rsidP="00815376">
      <w:pPr>
        <w:rPr>
          <w:rFonts w:ascii="Times New Roman" w:hAnsi="Times New Roman" w:cs="Times New Roman"/>
          <w:b/>
          <w:bCs/>
          <w:sz w:val="32"/>
          <w:szCs w:val="32"/>
          <w:lang w:val="en-IN"/>
        </w:rPr>
      </w:pPr>
      <w:r w:rsidRPr="00815376">
        <w:rPr>
          <w:rFonts w:ascii="Times New Roman" w:hAnsi="Times New Roman" w:cs="Times New Roman"/>
          <w:b/>
          <w:bCs/>
          <w:sz w:val="32"/>
          <w:szCs w:val="32"/>
          <w:lang w:val="en-IN"/>
        </w:rPr>
        <w:t>Methods</w:t>
      </w:r>
      <w:r>
        <w:rPr>
          <w:rFonts w:ascii="Times New Roman" w:hAnsi="Times New Roman" w:cs="Times New Roman"/>
          <w:b/>
          <w:bCs/>
          <w:sz w:val="32"/>
          <w:szCs w:val="32"/>
          <w:lang w:val="en-IN"/>
        </w:rPr>
        <w:t>:</w:t>
      </w:r>
    </w:p>
    <w:p w14:paraId="28DE76B6" w14:textId="77777777" w:rsidR="00815376" w:rsidRPr="00815376" w:rsidRDefault="00815376" w:rsidP="00815376">
      <w:pPr>
        <w:numPr>
          <w:ilvl w:val="0"/>
          <w:numId w:val="4"/>
        </w:numPr>
        <w:rPr>
          <w:rFonts w:ascii="Times New Roman" w:hAnsi="Times New Roman" w:cs="Times New Roman"/>
          <w:sz w:val="28"/>
          <w:szCs w:val="28"/>
          <w:lang w:val="en-IN"/>
        </w:rPr>
      </w:pPr>
      <w:r w:rsidRPr="00815376">
        <w:rPr>
          <w:rFonts w:ascii="Times New Roman" w:hAnsi="Times New Roman" w:cs="Times New Roman"/>
          <w:b/>
          <w:bCs/>
          <w:sz w:val="28"/>
          <w:szCs w:val="28"/>
          <w:lang w:val="en-IN"/>
        </w:rPr>
        <w:t>Intermediate Code Generation</w:t>
      </w:r>
      <w:r w:rsidRPr="00815376">
        <w:rPr>
          <w:rFonts w:ascii="Times New Roman" w:hAnsi="Times New Roman" w:cs="Times New Roman"/>
          <w:sz w:val="28"/>
          <w:szCs w:val="28"/>
          <w:lang w:val="en-IN"/>
        </w:rPr>
        <w:t>:</w:t>
      </w:r>
    </w:p>
    <w:p w14:paraId="797CDDF5" w14:textId="77777777" w:rsidR="00815376" w:rsidRPr="00815376" w:rsidRDefault="00815376" w:rsidP="00815376">
      <w:pPr>
        <w:numPr>
          <w:ilvl w:val="1"/>
          <w:numId w:val="4"/>
        </w:numPr>
        <w:rPr>
          <w:rFonts w:ascii="Times New Roman" w:hAnsi="Times New Roman" w:cs="Times New Roman"/>
          <w:sz w:val="28"/>
          <w:szCs w:val="28"/>
          <w:lang w:val="en-IN"/>
        </w:rPr>
      </w:pPr>
      <w:r w:rsidRPr="00815376">
        <w:rPr>
          <w:rFonts w:ascii="Times New Roman" w:hAnsi="Times New Roman" w:cs="Times New Roman"/>
          <w:b/>
          <w:bCs/>
          <w:sz w:val="28"/>
          <w:szCs w:val="28"/>
          <w:lang w:val="en-IN"/>
        </w:rPr>
        <w:t>Parsing and Analysis</w:t>
      </w:r>
      <w:r w:rsidRPr="00815376">
        <w:rPr>
          <w:rFonts w:ascii="Times New Roman" w:hAnsi="Times New Roman" w:cs="Times New Roman"/>
          <w:sz w:val="28"/>
          <w:szCs w:val="28"/>
          <w:lang w:val="en-IN"/>
        </w:rPr>
        <w:t>:</w:t>
      </w:r>
    </w:p>
    <w:p w14:paraId="465C08E6" w14:textId="77777777" w:rsidR="00815376" w:rsidRPr="00815376" w:rsidRDefault="00815376" w:rsidP="00815376">
      <w:pPr>
        <w:numPr>
          <w:ilvl w:val="2"/>
          <w:numId w:val="4"/>
        </w:numPr>
        <w:rPr>
          <w:rFonts w:ascii="Times New Roman" w:hAnsi="Times New Roman" w:cs="Times New Roman"/>
          <w:sz w:val="28"/>
          <w:szCs w:val="28"/>
          <w:lang w:val="en-IN"/>
        </w:rPr>
      </w:pPr>
      <w:r w:rsidRPr="00815376">
        <w:rPr>
          <w:rFonts w:ascii="Times New Roman" w:hAnsi="Times New Roman" w:cs="Times New Roman"/>
          <w:sz w:val="28"/>
          <w:szCs w:val="28"/>
          <w:lang w:val="en-IN"/>
        </w:rPr>
        <w:t>Use a parser to analyze the high-level source code and construct an Abstract Syntax Tree (AST).</w:t>
      </w:r>
    </w:p>
    <w:p w14:paraId="53CE33FF" w14:textId="77777777" w:rsidR="00815376" w:rsidRPr="00815376" w:rsidRDefault="00815376" w:rsidP="00815376">
      <w:pPr>
        <w:numPr>
          <w:ilvl w:val="2"/>
          <w:numId w:val="4"/>
        </w:numPr>
        <w:rPr>
          <w:rFonts w:ascii="Times New Roman" w:hAnsi="Times New Roman" w:cs="Times New Roman"/>
          <w:sz w:val="28"/>
          <w:szCs w:val="28"/>
          <w:lang w:val="en-IN"/>
        </w:rPr>
      </w:pPr>
      <w:r w:rsidRPr="00815376">
        <w:rPr>
          <w:rFonts w:ascii="Times New Roman" w:hAnsi="Times New Roman" w:cs="Times New Roman"/>
          <w:sz w:val="28"/>
          <w:szCs w:val="28"/>
          <w:lang w:val="en-IN"/>
        </w:rPr>
        <w:t>Traverse the AST to create an intermediate representation (IR) that captures the essential operations and control flow of the source code.</w:t>
      </w:r>
    </w:p>
    <w:p w14:paraId="28ADB2AD" w14:textId="77777777" w:rsidR="00815376" w:rsidRPr="00815376" w:rsidRDefault="00815376" w:rsidP="00815376">
      <w:pPr>
        <w:numPr>
          <w:ilvl w:val="1"/>
          <w:numId w:val="4"/>
        </w:numPr>
        <w:rPr>
          <w:rFonts w:ascii="Times New Roman" w:hAnsi="Times New Roman" w:cs="Times New Roman"/>
          <w:sz w:val="28"/>
          <w:szCs w:val="28"/>
          <w:lang w:val="en-IN"/>
        </w:rPr>
      </w:pPr>
      <w:r w:rsidRPr="00815376">
        <w:rPr>
          <w:rFonts w:ascii="Times New Roman" w:hAnsi="Times New Roman" w:cs="Times New Roman"/>
          <w:b/>
          <w:bCs/>
          <w:sz w:val="28"/>
          <w:szCs w:val="28"/>
          <w:lang w:val="en-IN"/>
        </w:rPr>
        <w:t>IR Design</w:t>
      </w:r>
      <w:r w:rsidRPr="00815376">
        <w:rPr>
          <w:rFonts w:ascii="Times New Roman" w:hAnsi="Times New Roman" w:cs="Times New Roman"/>
          <w:sz w:val="28"/>
          <w:szCs w:val="28"/>
          <w:lang w:val="en-IN"/>
        </w:rPr>
        <w:t>:</w:t>
      </w:r>
    </w:p>
    <w:p w14:paraId="2AAC660C" w14:textId="77777777" w:rsidR="00815376" w:rsidRPr="00815376" w:rsidRDefault="00815376" w:rsidP="00815376">
      <w:pPr>
        <w:numPr>
          <w:ilvl w:val="2"/>
          <w:numId w:val="4"/>
        </w:numPr>
        <w:rPr>
          <w:rFonts w:ascii="Times New Roman" w:hAnsi="Times New Roman" w:cs="Times New Roman"/>
          <w:sz w:val="28"/>
          <w:szCs w:val="28"/>
          <w:lang w:val="en-IN"/>
        </w:rPr>
      </w:pPr>
      <w:r w:rsidRPr="00815376">
        <w:rPr>
          <w:rFonts w:ascii="Times New Roman" w:hAnsi="Times New Roman" w:cs="Times New Roman"/>
          <w:sz w:val="28"/>
          <w:szCs w:val="28"/>
          <w:lang w:val="en-IN"/>
        </w:rPr>
        <w:lastRenderedPageBreak/>
        <w:t>Choose or design an IR format suitable for the optimization goals and target architecture.</w:t>
      </w:r>
    </w:p>
    <w:p w14:paraId="32D3B3FA" w14:textId="77777777" w:rsidR="00815376" w:rsidRPr="00815376" w:rsidRDefault="00815376" w:rsidP="00815376">
      <w:pPr>
        <w:numPr>
          <w:ilvl w:val="2"/>
          <w:numId w:val="4"/>
        </w:numPr>
        <w:rPr>
          <w:rFonts w:ascii="Times New Roman" w:hAnsi="Times New Roman" w:cs="Times New Roman"/>
          <w:sz w:val="28"/>
          <w:szCs w:val="28"/>
          <w:lang w:val="en-IN"/>
        </w:rPr>
      </w:pPr>
      <w:r w:rsidRPr="00815376">
        <w:rPr>
          <w:rFonts w:ascii="Times New Roman" w:hAnsi="Times New Roman" w:cs="Times New Roman"/>
          <w:sz w:val="28"/>
          <w:szCs w:val="28"/>
          <w:lang w:val="en-IN"/>
        </w:rPr>
        <w:t>Implement the code generator to translate the AST into the selected IR.</w:t>
      </w:r>
    </w:p>
    <w:p w14:paraId="7EAC3A95" w14:textId="77777777" w:rsidR="00815376" w:rsidRPr="00815376" w:rsidRDefault="00815376" w:rsidP="00815376">
      <w:pPr>
        <w:numPr>
          <w:ilvl w:val="0"/>
          <w:numId w:val="4"/>
        </w:numPr>
        <w:rPr>
          <w:rFonts w:ascii="Times New Roman" w:hAnsi="Times New Roman" w:cs="Times New Roman"/>
          <w:sz w:val="28"/>
          <w:szCs w:val="28"/>
          <w:lang w:val="en-IN"/>
        </w:rPr>
      </w:pPr>
      <w:r w:rsidRPr="00815376">
        <w:rPr>
          <w:rFonts w:ascii="Times New Roman" w:hAnsi="Times New Roman" w:cs="Times New Roman"/>
          <w:b/>
          <w:bCs/>
          <w:sz w:val="28"/>
          <w:szCs w:val="28"/>
          <w:lang w:val="en-IN"/>
        </w:rPr>
        <w:t>Optimization Techniques</w:t>
      </w:r>
      <w:r w:rsidRPr="00815376">
        <w:rPr>
          <w:rFonts w:ascii="Times New Roman" w:hAnsi="Times New Roman" w:cs="Times New Roman"/>
          <w:sz w:val="28"/>
          <w:szCs w:val="28"/>
          <w:lang w:val="en-IN"/>
        </w:rPr>
        <w:t>:</w:t>
      </w:r>
    </w:p>
    <w:p w14:paraId="3050723F" w14:textId="77777777" w:rsidR="00815376" w:rsidRPr="00815376" w:rsidRDefault="00815376" w:rsidP="00815376">
      <w:pPr>
        <w:numPr>
          <w:ilvl w:val="1"/>
          <w:numId w:val="4"/>
        </w:numPr>
        <w:rPr>
          <w:rFonts w:ascii="Times New Roman" w:hAnsi="Times New Roman" w:cs="Times New Roman"/>
          <w:sz w:val="28"/>
          <w:szCs w:val="28"/>
          <w:lang w:val="en-IN"/>
        </w:rPr>
      </w:pPr>
      <w:r w:rsidRPr="00815376">
        <w:rPr>
          <w:rFonts w:ascii="Times New Roman" w:hAnsi="Times New Roman" w:cs="Times New Roman"/>
          <w:b/>
          <w:bCs/>
          <w:sz w:val="28"/>
          <w:szCs w:val="28"/>
          <w:lang w:val="en-IN"/>
        </w:rPr>
        <w:t>Local Optimizations</w:t>
      </w:r>
      <w:r w:rsidRPr="00815376">
        <w:rPr>
          <w:rFonts w:ascii="Times New Roman" w:hAnsi="Times New Roman" w:cs="Times New Roman"/>
          <w:sz w:val="28"/>
          <w:szCs w:val="28"/>
          <w:lang w:val="en-IN"/>
        </w:rPr>
        <w:t>:</w:t>
      </w:r>
    </w:p>
    <w:p w14:paraId="193BA824" w14:textId="77777777" w:rsidR="00815376" w:rsidRPr="00815376" w:rsidRDefault="00815376" w:rsidP="00815376">
      <w:pPr>
        <w:numPr>
          <w:ilvl w:val="2"/>
          <w:numId w:val="4"/>
        </w:numPr>
        <w:rPr>
          <w:rFonts w:ascii="Times New Roman" w:hAnsi="Times New Roman" w:cs="Times New Roman"/>
          <w:sz w:val="28"/>
          <w:szCs w:val="28"/>
          <w:lang w:val="en-IN"/>
        </w:rPr>
      </w:pPr>
      <w:r w:rsidRPr="00815376">
        <w:rPr>
          <w:rFonts w:ascii="Times New Roman" w:hAnsi="Times New Roman" w:cs="Times New Roman"/>
          <w:b/>
          <w:bCs/>
          <w:sz w:val="28"/>
          <w:szCs w:val="28"/>
          <w:lang w:val="en-IN"/>
        </w:rPr>
        <w:t>Constant Folding</w:t>
      </w:r>
      <w:r w:rsidRPr="00815376">
        <w:rPr>
          <w:rFonts w:ascii="Times New Roman" w:hAnsi="Times New Roman" w:cs="Times New Roman"/>
          <w:sz w:val="28"/>
          <w:szCs w:val="28"/>
          <w:lang w:val="en-IN"/>
        </w:rPr>
        <w:t>: Evaluate constant expressions at compile time.</w:t>
      </w:r>
    </w:p>
    <w:p w14:paraId="20AE2AF9" w14:textId="77777777" w:rsidR="00815376" w:rsidRPr="00815376" w:rsidRDefault="00815376" w:rsidP="00815376">
      <w:pPr>
        <w:numPr>
          <w:ilvl w:val="2"/>
          <w:numId w:val="4"/>
        </w:numPr>
        <w:rPr>
          <w:rFonts w:ascii="Times New Roman" w:hAnsi="Times New Roman" w:cs="Times New Roman"/>
          <w:sz w:val="28"/>
          <w:szCs w:val="28"/>
          <w:lang w:val="en-IN"/>
        </w:rPr>
      </w:pPr>
      <w:r w:rsidRPr="00815376">
        <w:rPr>
          <w:rFonts w:ascii="Times New Roman" w:hAnsi="Times New Roman" w:cs="Times New Roman"/>
          <w:b/>
          <w:bCs/>
          <w:sz w:val="28"/>
          <w:szCs w:val="28"/>
          <w:lang w:val="en-IN"/>
        </w:rPr>
        <w:t>Strength Reduction</w:t>
      </w:r>
      <w:r w:rsidRPr="00815376">
        <w:rPr>
          <w:rFonts w:ascii="Times New Roman" w:hAnsi="Times New Roman" w:cs="Times New Roman"/>
          <w:sz w:val="28"/>
          <w:szCs w:val="28"/>
          <w:lang w:val="en-IN"/>
        </w:rPr>
        <w:t>: Replace expensive operations with cheaper alternatives.</w:t>
      </w:r>
    </w:p>
    <w:p w14:paraId="54B34748" w14:textId="77777777" w:rsidR="00815376" w:rsidRPr="00815376" w:rsidRDefault="00815376" w:rsidP="00815376">
      <w:pPr>
        <w:numPr>
          <w:ilvl w:val="1"/>
          <w:numId w:val="4"/>
        </w:numPr>
        <w:rPr>
          <w:rFonts w:ascii="Times New Roman" w:hAnsi="Times New Roman" w:cs="Times New Roman"/>
          <w:sz w:val="28"/>
          <w:szCs w:val="28"/>
          <w:lang w:val="en-IN"/>
        </w:rPr>
      </w:pPr>
      <w:r w:rsidRPr="00815376">
        <w:rPr>
          <w:rFonts w:ascii="Times New Roman" w:hAnsi="Times New Roman" w:cs="Times New Roman"/>
          <w:b/>
          <w:bCs/>
          <w:sz w:val="28"/>
          <w:szCs w:val="28"/>
          <w:lang w:val="en-IN"/>
        </w:rPr>
        <w:t>Global Optimizations</w:t>
      </w:r>
      <w:r w:rsidRPr="00815376">
        <w:rPr>
          <w:rFonts w:ascii="Times New Roman" w:hAnsi="Times New Roman" w:cs="Times New Roman"/>
          <w:sz w:val="28"/>
          <w:szCs w:val="28"/>
          <w:lang w:val="en-IN"/>
        </w:rPr>
        <w:t>:</w:t>
      </w:r>
    </w:p>
    <w:p w14:paraId="7CC2712A" w14:textId="77777777" w:rsidR="00815376" w:rsidRPr="00815376" w:rsidRDefault="00815376" w:rsidP="00815376">
      <w:pPr>
        <w:numPr>
          <w:ilvl w:val="2"/>
          <w:numId w:val="4"/>
        </w:numPr>
        <w:rPr>
          <w:rFonts w:ascii="Times New Roman" w:hAnsi="Times New Roman" w:cs="Times New Roman"/>
          <w:sz w:val="28"/>
          <w:szCs w:val="28"/>
          <w:lang w:val="en-IN"/>
        </w:rPr>
      </w:pPr>
      <w:r w:rsidRPr="00815376">
        <w:rPr>
          <w:rFonts w:ascii="Times New Roman" w:hAnsi="Times New Roman" w:cs="Times New Roman"/>
          <w:b/>
          <w:bCs/>
          <w:sz w:val="28"/>
          <w:szCs w:val="28"/>
          <w:lang w:val="en-IN"/>
        </w:rPr>
        <w:t>Common Subexpression Elimination</w:t>
      </w:r>
      <w:r w:rsidRPr="00815376">
        <w:rPr>
          <w:rFonts w:ascii="Times New Roman" w:hAnsi="Times New Roman" w:cs="Times New Roman"/>
          <w:sz w:val="28"/>
          <w:szCs w:val="28"/>
          <w:lang w:val="en-IN"/>
        </w:rPr>
        <w:t>: Identify and reuse results of common expressions.</w:t>
      </w:r>
    </w:p>
    <w:p w14:paraId="4A7C5A8F" w14:textId="77777777" w:rsidR="00815376" w:rsidRPr="00815376" w:rsidRDefault="00815376" w:rsidP="00815376">
      <w:pPr>
        <w:numPr>
          <w:ilvl w:val="2"/>
          <w:numId w:val="4"/>
        </w:numPr>
        <w:rPr>
          <w:rFonts w:ascii="Times New Roman" w:hAnsi="Times New Roman" w:cs="Times New Roman"/>
          <w:sz w:val="28"/>
          <w:szCs w:val="28"/>
          <w:lang w:val="en-IN"/>
        </w:rPr>
      </w:pPr>
      <w:r w:rsidRPr="00815376">
        <w:rPr>
          <w:rFonts w:ascii="Times New Roman" w:hAnsi="Times New Roman" w:cs="Times New Roman"/>
          <w:b/>
          <w:bCs/>
          <w:sz w:val="28"/>
          <w:szCs w:val="28"/>
          <w:lang w:val="en-IN"/>
        </w:rPr>
        <w:t>Dead Code Elimination</w:t>
      </w:r>
      <w:r w:rsidRPr="00815376">
        <w:rPr>
          <w:rFonts w:ascii="Times New Roman" w:hAnsi="Times New Roman" w:cs="Times New Roman"/>
          <w:sz w:val="28"/>
          <w:szCs w:val="28"/>
          <w:lang w:val="en-IN"/>
        </w:rPr>
        <w:t>: Remove code that does not affect the program’s outcome.</w:t>
      </w:r>
    </w:p>
    <w:p w14:paraId="1FAAF4FF" w14:textId="77777777" w:rsidR="00815376" w:rsidRPr="00815376" w:rsidRDefault="00815376" w:rsidP="00815376">
      <w:pPr>
        <w:numPr>
          <w:ilvl w:val="1"/>
          <w:numId w:val="4"/>
        </w:numPr>
        <w:rPr>
          <w:rFonts w:ascii="Times New Roman" w:hAnsi="Times New Roman" w:cs="Times New Roman"/>
          <w:sz w:val="28"/>
          <w:szCs w:val="28"/>
          <w:lang w:val="en-IN"/>
        </w:rPr>
      </w:pPr>
      <w:r w:rsidRPr="00815376">
        <w:rPr>
          <w:rFonts w:ascii="Times New Roman" w:hAnsi="Times New Roman" w:cs="Times New Roman"/>
          <w:b/>
          <w:bCs/>
          <w:sz w:val="28"/>
          <w:szCs w:val="28"/>
          <w:lang w:val="en-IN"/>
        </w:rPr>
        <w:t>Loop Optimizations</w:t>
      </w:r>
      <w:r w:rsidRPr="00815376">
        <w:rPr>
          <w:rFonts w:ascii="Times New Roman" w:hAnsi="Times New Roman" w:cs="Times New Roman"/>
          <w:sz w:val="28"/>
          <w:szCs w:val="28"/>
          <w:lang w:val="en-IN"/>
        </w:rPr>
        <w:t>:</w:t>
      </w:r>
    </w:p>
    <w:p w14:paraId="7C859454" w14:textId="77777777" w:rsidR="00815376" w:rsidRPr="00815376" w:rsidRDefault="00815376" w:rsidP="00815376">
      <w:pPr>
        <w:numPr>
          <w:ilvl w:val="2"/>
          <w:numId w:val="4"/>
        </w:numPr>
        <w:rPr>
          <w:rFonts w:ascii="Times New Roman" w:hAnsi="Times New Roman" w:cs="Times New Roman"/>
          <w:sz w:val="28"/>
          <w:szCs w:val="28"/>
          <w:lang w:val="en-IN"/>
        </w:rPr>
      </w:pPr>
      <w:r w:rsidRPr="00815376">
        <w:rPr>
          <w:rFonts w:ascii="Times New Roman" w:hAnsi="Times New Roman" w:cs="Times New Roman"/>
          <w:b/>
          <w:bCs/>
          <w:sz w:val="28"/>
          <w:szCs w:val="28"/>
          <w:lang w:val="en-IN"/>
        </w:rPr>
        <w:t>Loop Unrolling</w:t>
      </w:r>
      <w:r w:rsidRPr="00815376">
        <w:rPr>
          <w:rFonts w:ascii="Times New Roman" w:hAnsi="Times New Roman" w:cs="Times New Roman"/>
          <w:sz w:val="28"/>
          <w:szCs w:val="28"/>
          <w:lang w:val="en-IN"/>
        </w:rPr>
        <w:t>: Expand loops to reduce the overhead of loop control.</w:t>
      </w:r>
    </w:p>
    <w:p w14:paraId="2B985579" w14:textId="77777777" w:rsidR="00815376" w:rsidRPr="00815376" w:rsidRDefault="00815376" w:rsidP="00815376">
      <w:pPr>
        <w:numPr>
          <w:ilvl w:val="2"/>
          <w:numId w:val="4"/>
        </w:numPr>
        <w:rPr>
          <w:rFonts w:ascii="Times New Roman" w:hAnsi="Times New Roman" w:cs="Times New Roman"/>
          <w:sz w:val="28"/>
          <w:szCs w:val="28"/>
          <w:lang w:val="en-IN"/>
        </w:rPr>
      </w:pPr>
      <w:r w:rsidRPr="00815376">
        <w:rPr>
          <w:rFonts w:ascii="Times New Roman" w:hAnsi="Times New Roman" w:cs="Times New Roman"/>
          <w:b/>
          <w:bCs/>
          <w:sz w:val="28"/>
          <w:szCs w:val="28"/>
          <w:lang w:val="en-IN"/>
        </w:rPr>
        <w:t>Loop Invariant Code Motion</w:t>
      </w:r>
      <w:r w:rsidRPr="00815376">
        <w:rPr>
          <w:rFonts w:ascii="Times New Roman" w:hAnsi="Times New Roman" w:cs="Times New Roman"/>
          <w:sz w:val="28"/>
          <w:szCs w:val="28"/>
          <w:lang w:val="en-IN"/>
        </w:rPr>
        <w:t>: Move computations that do not change within the loop outside the loop.</w:t>
      </w:r>
    </w:p>
    <w:p w14:paraId="0E13DFA6" w14:textId="77777777" w:rsidR="00815376" w:rsidRPr="00815376" w:rsidRDefault="00815376" w:rsidP="00815376">
      <w:pPr>
        <w:numPr>
          <w:ilvl w:val="1"/>
          <w:numId w:val="4"/>
        </w:numPr>
        <w:rPr>
          <w:rFonts w:ascii="Times New Roman" w:hAnsi="Times New Roman" w:cs="Times New Roman"/>
          <w:sz w:val="28"/>
          <w:szCs w:val="28"/>
          <w:lang w:val="en-IN"/>
        </w:rPr>
      </w:pPr>
      <w:r w:rsidRPr="00815376">
        <w:rPr>
          <w:rFonts w:ascii="Times New Roman" w:hAnsi="Times New Roman" w:cs="Times New Roman"/>
          <w:b/>
          <w:bCs/>
          <w:sz w:val="28"/>
          <w:szCs w:val="28"/>
          <w:lang w:val="en-IN"/>
        </w:rPr>
        <w:t>Machine-Independent Optimizations</w:t>
      </w:r>
      <w:r w:rsidRPr="00815376">
        <w:rPr>
          <w:rFonts w:ascii="Times New Roman" w:hAnsi="Times New Roman" w:cs="Times New Roman"/>
          <w:sz w:val="28"/>
          <w:szCs w:val="28"/>
          <w:lang w:val="en-IN"/>
        </w:rPr>
        <w:t>:</w:t>
      </w:r>
    </w:p>
    <w:p w14:paraId="2B778ADE" w14:textId="77777777" w:rsidR="00815376" w:rsidRPr="00815376" w:rsidRDefault="00815376" w:rsidP="00815376">
      <w:pPr>
        <w:numPr>
          <w:ilvl w:val="2"/>
          <w:numId w:val="4"/>
        </w:numPr>
        <w:rPr>
          <w:rFonts w:ascii="Times New Roman" w:hAnsi="Times New Roman" w:cs="Times New Roman"/>
          <w:sz w:val="28"/>
          <w:szCs w:val="28"/>
          <w:lang w:val="en-IN"/>
        </w:rPr>
      </w:pPr>
      <w:r w:rsidRPr="00815376">
        <w:rPr>
          <w:rFonts w:ascii="Times New Roman" w:hAnsi="Times New Roman" w:cs="Times New Roman"/>
          <w:b/>
          <w:bCs/>
          <w:sz w:val="28"/>
          <w:szCs w:val="28"/>
          <w:lang w:val="en-IN"/>
        </w:rPr>
        <w:t>Inlining</w:t>
      </w:r>
      <w:r w:rsidRPr="00815376">
        <w:rPr>
          <w:rFonts w:ascii="Times New Roman" w:hAnsi="Times New Roman" w:cs="Times New Roman"/>
          <w:sz w:val="28"/>
          <w:szCs w:val="28"/>
          <w:lang w:val="en-IN"/>
        </w:rPr>
        <w:t>: Replace function calls with the function's body.</w:t>
      </w:r>
    </w:p>
    <w:p w14:paraId="24173CE5" w14:textId="77777777" w:rsidR="00815376" w:rsidRPr="00815376" w:rsidRDefault="00815376" w:rsidP="00815376">
      <w:pPr>
        <w:numPr>
          <w:ilvl w:val="2"/>
          <w:numId w:val="4"/>
        </w:numPr>
        <w:rPr>
          <w:rFonts w:ascii="Times New Roman" w:hAnsi="Times New Roman" w:cs="Times New Roman"/>
          <w:sz w:val="28"/>
          <w:szCs w:val="28"/>
          <w:lang w:val="en-IN"/>
        </w:rPr>
      </w:pPr>
      <w:r w:rsidRPr="00815376">
        <w:rPr>
          <w:rFonts w:ascii="Times New Roman" w:hAnsi="Times New Roman" w:cs="Times New Roman"/>
          <w:b/>
          <w:bCs/>
          <w:sz w:val="28"/>
          <w:szCs w:val="28"/>
          <w:lang w:val="en-IN"/>
        </w:rPr>
        <w:t>Copy Propagation</w:t>
      </w:r>
      <w:r w:rsidRPr="00815376">
        <w:rPr>
          <w:rFonts w:ascii="Times New Roman" w:hAnsi="Times New Roman" w:cs="Times New Roman"/>
          <w:sz w:val="28"/>
          <w:szCs w:val="28"/>
          <w:lang w:val="en-IN"/>
        </w:rPr>
        <w:t>: Replace uses of variables with their known values.</w:t>
      </w:r>
    </w:p>
    <w:p w14:paraId="2A87D34B" w14:textId="77777777" w:rsidR="00815376" w:rsidRPr="00815376" w:rsidRDefault="00815376" w:rsidP="00815376">
      <w:pPr>
        <w:numPr>
          <w:ilvl w:val="1"/>
          <w:numId w:val="4"/>
        </w:numPr>
        <w:rPr>
          <w:rFonts w:ascii="Times New Roman" w:hAnsi="Times New Roman" w:cs="Times New Roman"/>
          <w:sz w:val="28"/>
          <w:szCs w:val="28"/>
          <w:lang w:val="en-IN"/>
        </w:rPr>
      </w:pPr>
      <w:r w:rsidRPr="00815376">
        <w:rPr>
          <w:rFonts w:ascii="Times New Roman" w:hAnsi="Times New Roman" w:cs="Times New Roman"/>
          <w:b/>
          <w:bCs/>
          <w:sz w:val="28"/>
          <w:szCs w:val="28"/>
          <w:lang w:val="en-IN"/>
        </w:rPr>
        <w:t>Machine-Dependent Optimizations</w:t>
      </w:r>
      <w:r w:rsidRPr="00815376">
        <w:rPr>
          <w:rFonts w:ascii="Times New Roman" w:hAnsi="Times New Roman" w:cs="Times New Roman"/>
          <w:sz w:val="28"/>
          <w:szCs w:val="28"/>
          <w:lang w:val="en-IN"/>
        </w:rPr>
        <w:t>:</w:t>
      </w:r>
    </w:p>
    <w:p w14:paraId="37C19D44" w14:textId="77777777" w:rsidR="00815376" w:rsidRPr="00815376" w:rsidRDefault="00815376" w:rsidP="00815376">
      <w:pPr>
        <w:numPr>
          <w:ilvl w:val="2"/>
          <w:numId w:val="4"/>
        </w:numPr>
        <w:rPr>
          <w:rFonts w:ascii="Times New Roman" w:hAnsi="Times New Roman" w:cs="Times New Roman"/>
          <w:sz w:val="28"/>
          <w:szCs w:val="28"/>
          <w:lang w:val="en-IN"/>
        </w:rPr>
      </w:pPr>
      <w:r w:rsidRPr="00815376">
        <w:rPr>
          <w:rFonts w:ascii="Times New Roman" w:hAnsi="Times New Roman" w:cs="Times New Roman"/>
          <w:b/>
          <w:bCs/>
          <w:sz w:val="28"/>
          <w:szCs w:val="28"/>
          <w:lang w:val="en-IN"/>
        </w:rPr>
        <w:t>Instruction Scheduling</w:t>
      </w:r>
      <w:r w:rsidRPr="00815376">
        <w:rPr>
          <w:rFonts w:ascii="Times New Roman" w:hAnsi="Times New Roman" w:cs="Times New Roman"/>
          <w:sz w:val="28"/>
          <w:szCs w:val="28"/>
          <w:lang w:val="en-IN"/>
        </w:rPr>
        <w:t>: Reorder instructions to minimize pipeline stalls and improve performance.</w:t>
      </w:r>
    </w:p>
    <w:p w14:paraId="19BB1C50" w14:textId="77777777" w:rsidR="00815376" w:rsidRPr="00815376" w:rsidRDefault="00815376" w:rsidP="00815376">
      <w:pPr>
        <w:numPr>
          <w:ilvl w:val="2"/>
          <w:numId w:val="4"/>
        </w:numPr>
        <w:rPr>
          <w:rFonts w:ascii="Times New Roman" w:hAnsi="Times New Roman" w:cs="Times New Roman"/>
          <w:sz w:val="28"/>
          <w:szCs w:val="28"/>
          <w:lang w:val="en-IN"/>
        </w:rPr>
      </w:pPr>
      <w:r w:rsidRPr="00815376">
        <w:rPr>
          <w:rFonts w:ascii="Times New Roman" w:hAnsi="Times New Roman" w:cs="Times New Roman"/>
          <w:b/>
          <w:bCs/>
          <w:sz w:val="28"/>
          <w:szCs w:val="28"/>
          <w:lang w:val="en-IN"/>
        </w:rPr>
        <w:t>Register Allocation</w:t>
      </w:r>
      <w:r w:rsidRPr="00815376">
        <w:rPr>
          <w:rFonts w:ascii="Times New Roman" w:hAnsi="Times New Roman" w:cs="Times New Roman"/>
          <w:sz w:val="28"/>
          <w:szCs w:val="28"/>
          <w:lang w:val="en-IN"/>
        </w:rPr>
        <w:t>: Optimize the use of CPU registers to reduce memory access and improve execution speed.</w:t>
      </w:r>
    </w:p>
    <w:p w14:paraId="3A39DE0A" w14:textId="77777777" w:rsidR="00815376" w:rsidRPr="00815376" w:rsidRDefault="00815376" w:rsidP="00815376">
      <w:pPr>
        <w:numPr>
          <w:ilvl w:val="0"/>
          <w:numId w:val="4"/>
        </w:numPr>
        <w:rPr>
          <w:rFonts w:ascii="Times New Roman" w:hAnsi="Times New Roman" w:cs="Times New Roman"/>
          <w:sz w:val="28"/>
          <w:szCs w:val="28"/>
          <w:lang w:val="en-IN"/>
        </w:rPr>
      </w:pPr>
      <w:r w:rsidRPr="00815376">
        <w:rPr>
          <w:rFonts w:ascii="Times New Roman" w:hAnsi="Times New Roman" w:cs="Times New Roman"/>
          <w:b/>
          <w:bCs/>
          <w:sz w:val="28"/>
          <w:szCs w:val="28"/>
          <w:lang w:val="en-IN"/>
        </w:rPr>
        <w:t>Evaluation and Testing</w:t>
      </w:r>
      <w:r w:rsidRPr="00815376">
        <w:rPr>
          <w:rFonts w:ascii="Times New Roman" w:hAnsi="Times New Roman" w:cs="Times New Roman"/>
          <w:sz w:val="28"/>
          <w:szCs w:val="28"/>
          <w:lang w:val="en-IN"/>
        </w:rPr>
        <w:t>:</w:t>
      </w:r>
    </w:p>
    <w:p w14:paraId="5907E938" w14:textId="77777777" w:rsidR="00815376" w:rsidRPr="00815376" w:rsidRDefault="00815376" w:rsidP="00815376">
      <w:pPr>
        <w:numPr>
          <w:ilvl w:val="1"/>
          <w:numId w:val="4"/>
        </w:numPr>
        <w:rPr>
          <w:rFonts w:ascii="Times New Roman" w:hAnsi="Times New Roman" w:cs="Times New Roman"/>
          <w:sz w:val="28"/>
          <w:szCs w:val="28"/>
          <w:lang w:val="en-IN"/>
        </w:rPr>
      </w:pPr>
      <w:r w:rsidRPr="00815376">
        <w:rPr>
          <w:rFonts w:ascii="Times New Roman" w:hAnsi="Times New Roman" w:cs="Times New Roman"/>
          <w:b/>
          <w:bCs/>
          <w:sz w:val="28"/>
          <w:szCs w:val="28"/>
          <w:lang w:val="en-IN"/>
        </w:rPr>
        <w:t>Benchmarking</w:t>
      </w:r>
      <w:r w:rsidRPr="00815376">
        <w:rPr>
          <w:rFonts w:ascii="Times New Roman" w:hAnsi="Times New Roman" w:cs="Times New Roman"/>
          <w:sz w:val="28"/>
          <w:szCs w:val="28"/>
          <w:lang w:val="en-IN"/>
        </w:rPr>
        <w:t>:</w:t>
      </w:r>
    </w:p>
    <w:p w14:paraId="1F8ADD0A" w14:textId="77777777" w:rsidR="00815376" w:rsidRPr="00815376" w:rsidRDefault="00815376" w:rsidP="00815376">
      <w:pPr>
        <w:numPr>
          <w:ilvl w:val="2"/>
          <w:numId w:val="4"/>
        </w:numPr>
        <w:rPr>
          <w:rFonts w:ascii="Times New Roman" w:hAnsi="Times New Roman" w:cs="Times New Roman"/>
          <w:sz w:val="28"/>
          <w:szCs w:val="28"/>
          <w:lang w:val="en-IN"/>
        </w:rPr>
      </w:pPr>
      <w:r w:rsidRPr="00815376">
        <w:rPr>
          <w:rFonts w:ascii="Times New Roman" w:hAnsi="Times New Roman" w:cs="Times New Roman"/>
          <w:sz w:val="28"/>
          <w:szCs w:val="28"/>
          <w:lang w:val="en-IN"/>
        </w:rPr>
        <w:lastRenderedPageBreak/>
        <w:t>Use benchmark suites to assess the performance of the generated machine code.</w:t>
      </w:r>
    </w:p>
    <w:p w14:paraId="2D4E9E5A" w14:textId="77777777" w:rsidR="00815376" w:rsidRPr="00815376" w:rsidRDefault="00815376" w:rsidP="00815376">
      <w:pPr>
        <w:numPr>
          <w:ilvl w:val="2"/>
          <w:numId w:val="4"/>
        </w:numPr>
        <w:rPr>
          <w:rFonts w:ascii="Times New Roman" w:hAnsi="Times New Roman" w:cs="Times New Roman"/>
          <w:sz w:val="28"/>
          <w:szCs w:val="28"/>
          <w:lang w:val="en-IN"/>
        </w:rPr>
      </w:pPr>
      <w:r w:rsidRPr="00815376">
        <w:rPr>
          <w:rFonts w:ascii="Times New Roman" w:hAnsi="Times New Roman" w:cs="Times New Roman"/>
          <w:sz w:val="28"/>
          <w:szCs w:val="28"/>
          <w:lang w:val="en-IN"/>
        </w:rPr>
        <w:t>Compare the performance of optimized versus non-optimized intermediate code.</w:t>
      </w:r>
    </w:p>
    <w:p w14:paraId="3C1DB4BE" w14:textId="77777777" w:rsidR="00815376" w:rsidRPr="00815376" w:rsidRDefault="00815376" w:rsidP="00815376">
      <w:pPr>
        <w:numPr>
          <w:ilvl w:val="1"/>
          <w:numId w:val="4"/>
        </w:numPr>
        <w:rPr>
          <w:rFonts w:ascii="Times New Roman" w:hAnsi="Times New Roman" w:cs="Times New Roman"/>
          <w:sz w:val="28"/>
          <w:szCs w:val="28"/>
          <w:lang w:val="en-IN"/>
        </w:rPr>
      </w:pPr>
      <w:r w:rsidRPr="00815376">
        <w:rPr>
          <w:rFonts w:ascii="Times New Roman" w:hAnsi="Times New Roman" w:cs="Times New Roman"/>
          <w:b/>
          <w:bCs/>
          <w:sz w:val="28"/>
          <w:szCs w:val="28"/>
          <w:lang w:val="en-IN"/>
        </w:rPr>
        <w:t>Debugging</w:t>
      </w:r>
      <w:r w:rsidRPr="00815376">
        <w:rPr>
          <w:rFonts w:ascii="Times New Roman" w:hAnsi="Times New Roman" w:cs="Times New Roman"/>
          <w:sz w:val="28"/>
          <w:szCs w:val="28"/>
          <w:lang w:val="en-IN"/>
        </w:rPr>
        <w:t>:</w:t>
      </w:r>
    </w:p>
    <w:p w14:paraId="5AABB2E4" w14:textId="77777777" w:rsidR="00815376" w:rsidRPr="00815376" w:rsidRDefault="00815376" w:rsidP="00815376">
      <w:pPr>
        <w:numPr>
          <w:ilvl w:val="2"/>
          <w:numId w:val="4"/>
        </w:numPr>
        <w:rPr>
          <w:rFonts w:ascii="Times New Roman" w:hAnsi="Times New Roman" w:cs="Times New Roman"/>
          <w:sz w:val="28"/>
          <w:szCs w:val="28"/>
          <w:lang w:val="en-IN"/>
        </w:rPr>
      </w:pPr>
      <w:r w:rsidRPr="00815376">
        <w:rPr>
          <w:rFonts w:ascii="Times New Roman" w:hAnsi="Times New Roman" w:cs="Times New Roman"/>
          <w:sz w:val="28"/>
          <w:szCs w:val="28"/>
          <w:lang w:val="en-IN"/>
        </w:rPr>
        <w:t>Utilize debugging tools and techniques to ensure that the intermediate code and optimizations do not introduce errors or alter program semantics.</w:t>
      </w:r>
    </w:p>
    <w:p w14:paraId="07FAB4D1" w14:textId="77777777" w:rsidR="00815376" w:rsidRPr="00815376" w:rsidRDefault="00815376" w:rsidP="00815376">
      <w:pPr>
        <w:numPr>
          <w:ilvl w:val="1"/>
          <w:numId w:val="4"/>
        </w:numPr>
        <w:rPr>
          <w:rFonts w:ascii="Times New Roman" w:hAnsi="Times New Roman" w:cs="Times New Roman"/>
          <w:sz w:val="28"/>
          <w:szCs w:val="28"/>
          <w:lang w:val="en-IN"/>
        </w:rPr>
      </w:pPr>
      <w:r w:rsidRPr="00815376">
        <w:rPr>
          <w:rFonts w:ascii="Times New Roman" w:hAnsi="Times New Roman" w:cs="Times New Roman"/>
          <w:b/>
          <w:bCs/>
          <w:sz w:val="28"/>
          <w:szCs w:val="28"/>
          <w:lang w:val="en-IN"/>
        </w:rPr>
        <w:t>Profiling</w:t>
      </w:r>
      <w:r w:rsidRPr="00815376">
        <w:rPr>
          <w:rFonts w:ascii="Times New Roman" w:hAnsi="Times New Roman" w:cs="Times New Roman"/>
          <w:sz w:val="28"/>
          <w:szCs w:val="28"/>
          <w:lang w:val="en-IN"/>
        </w:rPr>
        <w:t>:</w:t>
      </w:r>
    </w:p>
    <w:p w14:paraId="37F75D30" w14:textId="77777777" w:rsidR="00815376" w:rsidRPr="00815376" w:rsidRDefault="00815376" w:rsidP="00815376">
      <w:pPr>
        <w:numPr>
          <w:ilvl w:val="2"/>
          <w:numId w:val="4"/>
        </w:numPr>
        <w:rPr>
          <w:rFonts w:ascii="Times New Roman" w:hAnsi="Times New Roman" w:cs="Times New Roman"/>
          <w:sz w:val="28"/>
          <w:szCs w:val="28"/>
          <w:lang w:val="en-IN"/>
        </w:rPr>
      </w:pPr>
      <w:r w:rsidRPr="00815376">
        <w:rPr>
          <w:rFonts w:ascii="Times New Roman" w:hAnsi="Times New Roman" w:cs="Times New Roman"/>
          <w:sz w:val="28"/>
          <w:szCs w:val="28"/>
          <w:lang w:val="en-IN"/>
        </w:rPr>
        <w:t>Profile the performance of the compiled code to identify areas where further optimization may be needed.</w:t>
      </w:r>
    </w:p>
    <w:p w14:paraId="27BEDB2C" w14:textId="77777777" w:rsidR="00815376" w:rsidRPr="00815376" w:rsidRDefault="00815376" w:rsidP="00815376">
      <w:pPr>
        <w:numPr>
          <w:ilvl w:val="0"/>
          <w:numId w:val="4"/>
        </w:numPr>
        <w:rPr>
          <w:rFonts w:ascii="Times New Roman" w:hAnsi="Times New Roman" w:cs="Times New Roman"/>
          <w:sz w:val="28"/>
          <w:szCs w:val="28"/>
          <w:lang w:val="en-IN"/>
        </w:rPr>
      </w:pPr>
      <w:r w:rsidRPr="00815376">
        <w:rPr>
          <w:rFonts w:ascii="Times New Roman" w:hAnsi="Times New Roman" w:cs="Times New Roman"/>
          <w:b/>
          <w:bCs/>
          <w:sz w:val="28"/>
          <w:szCs w:val="28"/>
          <w:lang w:val="en-IN"/>
        </w:rPr>
        <w:t>Iterative Refinement</w:t>
      </w:r>
      <w:r w:rsidRPr="00815376">
        <w:rPr>
          <w:rFonts w:ascii="Times New Roman" w:hAnsi="Times New Roman" w:cs="Times New Roman"/>
          <w:sz w:val="28"/>
          <w:szCs w:val="28"/>
          <w:lang w:val="en-IN"/>
        </w:rPr>
        <w:t>:</w:t>
      </w:r>
    </w:p>
    <w:p w14:paraId="5FEAED91" w14:textId="77777777" w:rsidR="00815376" w:rsidRPr="00815376" w:rsidRDefault="00815376" w:rsidP="00815376">
      <w:pPr>
        <w:numPr>
          <w:ilvl w:val="1"/>
          <w:numId w:val="4"/>
        </w:numPr>
        <w:rPr>
          <w:rFonts w:ascii="Times New Roman" w:hAnsi="Times New Roman" w:cs="Times New Roman"/>
          <w:sz w:val="28"/>
          <w:szCs w:val="28"/>
          <w:lang w:val="en-IN"/>
        </w:rPr>
      </w:pPr>
      <w:r w:rsidRPr="00815376">
        <w:rPr>
          <w:rFonts w:ascii="Times New Roman" w:hAnsi="Times New Roman" w:cs="Times New Roman"/>
          <w:b/>
          <w:bCs/>
          <w:sz w:val="28"/>
          <w:szCs w:val="28"/>
          <w:lang w:val="en-IN"/>
        </w:rPr>
        <w:t>Feedback Loop</w:t>
      </w:r>
      <w:r w:rsidRPr="00815376">
        <w:rPr>
          <w:rFonts w:ascii="Times New Roman" w:hAnsi="Times New Roman" w:cs="Times New Roman"/>
          <w:sz w:val="28"/>
          <w:szCs w:val="28"/>
          <w:lang w:val="en-IN"/>
        </w:rPr>
        <w:t>:</w:t>
      </w:r>
    </w:p>
    <w:p w14:paraId="52A8B18F" w14:textId="77777777" w:rsidR="00815376" w:rsidRPr="00815376" w:rsidRDefault="00815376" w:rsidP="00815376">
      <w:pPr>
        <w:numPr>
          <w:ilvl w:val="2"/>
          <w:numId w:val="4"/>
        </w:numPr>
        <w:rPr>
          <w:rFonts w:ascii="Times New Roman" w:hAnsi="Times New Roman" w:cs="Times New Roman"/>
          <w:sz w:val="28"/>
          <w:szCs w:val="28"/>
          <w:lang w:val="en-IN"/>
        </w:rPr>
      </w:pPr>
      <w:r w:rsidRPr="00815376">
        <w:rPr>
          <w:rFonts w:ascii="Times New Roman" w:hAnsi="Times New Roman" w:cs="Times New Roman"/>
          <w:sz w:val="28"/>
          <w:szCs w:val="28"/>
          <w:lang w:val="en-IN"/>
        </w:rPr>
        <w:t>Analyze performance results and identify bottlenecks or inefficiencies.</w:t>
      </w:r>
    </w:p>
    <w:p w14:paraId="2CB0ABA5" w14:textId="77777777" w:rsidR="00815376" w:rsidRPr="00815376" w:rsidRDefault="00815376" w:rsidP="00815376">
      <w:pPr>
        <w:numPr>
          <w:ilvl w:val="2"/>
          <w:numId w:val="4"/>
        </w:numPr>
        <w:rPr>
          <w:rFonts w:ascii="Times New Roman" w:hAnsi="Times New Roman" w:cs="Times New Roman"/>
          <w:sz w:val="28"/>
          <w:szCs w:val="28"/>
          <w:lang w:val="en-IN"/>
        </w:rPr>
      </w:pPr>
      <w:r w:rsidRPr="00815376">
        <w:rPr>
          <w:rFonts w:ascii="Times New Roman" w:hAnsi="Times New Roman" w:cs="Times New Roman"/>
          <w:sz w:val="28"/>
          <w:szCs w:val="28"/>
          <w:lang w:val="en-IN"/>
        </w:rPr>
        <w:t>Refine the intermediate code generation and optimization techniques based on feedback and profiling data.</w:t>
      </w:r>
    </w:p>
    <w:p w14:paraId="10B5939D" w14:textId="77777777" w:rsidR="00815376" w:rsidRPr="00815376" w:rsidRDefault="00815376" w:rsidP="00815376">
      <w:pPr>
        <w:numPr>
          <w:ilvl w:val="1"/>
          <w:numId w:val="4"/>
        </w:numPr>
        <w:rPr>
          <w:rFonts w:ascii="Times New Roman" w:hAnsi="Times New Roman" w:cs="Times New Roman"/>
          <w:sz w:val="28"/>
          <w:szCs w:val="28"/>
          <w:lang w:val="en-IN"/>
        </w:rPr>
      </w:pPr>
      <w:r w:rsidRPr="00815376">
        <w:rPr>
          <w:rFonts w:ascii="Times New Roman" w:hAnsi="Times New Roman" w:cs="Times New Roman"/>
          <w:b/>
          <w:bCs/>
          <w:sz w:val="28"/>
          <w:szCs w:val="28"/>
          <w:lang w:val="en-IN"/>
        </w:rPr>
        <w:t>Continuous Integration</w:t>
      </w:r>
      <w:r w:rsidRPr="00815376">
        <w:rPr>
          <w:rFonts w:ascii="Times New Roman" w:hAnsi="Times New Roman" w:cs="Times New Roman"/>
          <w:sz w:val="28"/>
          <w:szCs w:val="28"/>
          <w:lang w:val="en-IN"/>
        </w:rPr>
        <w:t>:</w:t>
      </w:r>
    </w:p>
    <w:p w14:paraId="06C18D70" w14:textId="75FDD9F6" w:rsidR="00D80EA5" w:rsidRPr="00815376" w:rsidRDefault="00815376" w:rsidP="00D80EA5">
      <w:pPr>
        <w:numPr>
          <w:ilvl w:val="2"/>
          <w:numId w:val="4"/>
        </w:numPr>
        <w:rPr>
          <w:rFonts w:ascii="Times New Roman" w:hAnsi="Times New Roman" w:cs="Times New Roman"/>
          <w:sz w:val="28"/>
          <w:szCs w:val="28"/>
          <w:lang w:val="en-IN"/>
        </w:rPr>
      </w:pPr>
      <w:r w:rsidRPr="00815376">
        <w:rPr>
          <w:rFonts w:ascii="Times New Roman" w:hAnsi="Times New Roman" w:cs="Times New Roman"/>
          <w:sz w:val="28"/>
          <w:szCs w:val="28"/>
          <w:lang w:val="en-IN"/>
        </w:rPr>
        <w:t>Integrate updates and improvements into the development pipeline to ensure that the compiler evolves and improves over time.</w:t>
      </w:r>
    </w:p>
    <w:p w14:paraId="256A9107" w14:textId="77777777" w:rsidR="00D80EA5" w:rsidRPr="00D80EA5" w:rsidRDefault="00D80EA5" w:rsidP="00D80EA5">
      <w:pPr>
        <w:pStyle w:val="NormalWeb"/>
        <w:rPr>
          <w:b/>
          <w:bCs/>
          <w:sz w:val="32"/>
          <w:szCs w:val="32"/>
        </w:rPr>
      </w:pPr>
      <w:r w:rsidRPr="00D80EA5">
        <w:rPr>
          <w:b/>
          <w:bCs/>
          <w:sz w:val="32"/>
          <w:szCs w:val="32"/>
        </w:rPr>
        <w:t>CONCLUSION:</w:t>
      </w:r>
    </w:p>
    <w:p w14:paraId="7D7B773A" w14:textId="6CB2E0E5" w:rsidR="00D80EA5" w:rsidRPr="00D80EA5" w:rsidRDefault="00D80EA5" w:rsidP="00D80EA5">
      <w:pPr>
        <w:pStyle w:val="NormalWeb"/>
        <w:jc w:val="both"/>
        <w:rPr>
          <w:sz w:val="28"/>
          <w:szCs w:val="28"/>
        </w:rPr>
      </w:pPr>
      <w:r w:rsidRPr="00D80EA5">
        <w:rPr>
          <w:sz w:val="28"/>
          <w:szCs w:val="28"/>
        </w:rPr>
        <w:t>Intermediate code generation and optimization are vital components in the compilation process, bridging the gap between high-level source code and efficient machine code. These processes ensure that compiled programs are not only correct but also optimized for performance and resource efficiency across diverse hardware architectures. By generating an intermediate representation, compilers can apply various optimization techniques that enhance execution speed, reduce resource consumption, and improve overall code quality.</w:t>
      </w:r>
    </w:p>
    <w:p w14:paraId="0499EC5A" w14:textId="77777777" w:rsidR="00D80EA5" w:rsidRPr="00D80EA5" w:rsidRDefault="00D80EA5" w:rsidP="00D80EA5">
      <w:pPr>
        <w:pStyle w:val="NormalWeb"/>
        <w:jc w:val="both"/>
        <w:rPr>
          <w:sz w:val="28"/>
          <w:szCs w:val="28"/>
        </w:rPr>
      </w:pPr>
      <w:r w:rsidRPr="00D80EA5">
        <w:rPr>
          <w:sz w:val="28"/>
          <w:szCs w:val="28"/>
        </w:rPr>
        <w:t xml:space="preserve">The application of these techniques spans multiple domains, including compiler development, debugging, performance enhancement, and embedded systems, highlighting their broad utility and importance. In summary, intermediate code generation and optimization are essential for developing high-performance, </w:t>
      </w:r>
      <w:r w:rsidRPr="00D80EA5">
        <w:rPr>
          <w:sz w:val="28"/>
          <w:szCs w:val="28"/>
        </w:rPr>
        <w:lastRenderedPageBreak/>
        <w:t>portable, and reliable software, making them fundamental to modern compiler design and software engineering.</w:t>
      </w:r>
    </w:p>
    <w:p w14:paraId="7E5F651E" w14:textId="15FAB32C" w:rsidR="00815376" w:rsidRDefault="00D80EA5" w:rsidP="00815376">
      <w:pPr>
        <w:rPr>
          <w:rFonts w:ascii="Times New Roman" w:hAnsi="Times New Roman" w:cs="Times New Roman"/>
          <w:sz w:val="28"/>
          <w:szCs w:val="28"/>
          <w:lang w:val="en-IN"/>
        </w:rPr>
      </w:pPr>
      <w:r>
        <w:rPr>
          <w:rFonts w:ascii="Times New Roman" w:hAnsi="Times New Roman" w:cs="Times New Roman"/>
          <w:sz w:val="28"/>
          <w:szCs w:val="28"/>
          <w:lang w:val="en-IN"/>
        </w:rPr>
        <w:t>PROGRAM:</w:t>
      </w:r>
    </w:p>
    <w:p w14:paraId="3F2A5C4A"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#include &lt;stdio.h&gt;</w:t>
      </w:r>
    </w:p>
    <w:p w14:paraId="572359A6"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#include &lt;stdlib.h&gt;</w:t>
      </w:r>
    </w:p>
    <w:p w14:paraId="7DCCF99B" w14:textId="6B72DB90"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#include &lt;ctype.h&gt;</w:t>
      </w:r>
    </w:p>
    <w:p w14:paraId="3A5F099C" w14:textId="1CCFD032"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typedef enum { TOKEN_INT, TOKEN_PLUS, TOKEN_MINUS, TOKEN_STAR, TOKEN_SLASH, TOKEN_LPAREN, TOKEN_RPAREN, TOKEN_EOF } TokenType</w:t>
      </w:r>
      <w:r>
        <w:rPr>
          <w:rFonts w:ascii="Times New Roman" w:hAnsi="Times New Roman" w:cs="Times New Roman"/>
          <w:sz w:val="28"/>
          <w:szCs w:val="28"/>
          <w:lang w:val="en-IN"/>
        </w:rPr>
        <w:t>;</w:t>
      </w:r>
    </w:p>
    <w:p w14:paraId="6B006968"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typedef struct {</w:t>
      </w:r>
    </w:p>
    <w:p w14:paraId="09D89C6B"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TokenType type;</w:t>
      </w:r>
    </w:p>
    <w:p w14:paraId="55F55C0F"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int value;</w:t>
      </w:r>
    </w:p>
    <w:p w14:paraId="73D859AE" w14:textId="70B04F4E"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Token</w:t>
      </w:r>
      <w:r>
        <w:rPr>
          <w:rFonts w:ascii="Times New Roman" w:hAnsi="Times New Roman" w:cs="Times New Roman"/>
          <w:sz w:val="28"/>
          <w:szCs w:val="28"/>
          <w:lang w:val="en-IN"/>
        </w:rPr>
        <w:t>;</w:t>
      </w:r>
    </w:p>
    <w:p w14:paraId="4DF56C16"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typedef struct ASTNode {</w:t>
      </w:r>
    </w:p>
    <w:p w14:paraId="5B4055D7"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TokenType type;</w:t>
      </w:r>
    </w:p>
    <w:p w14:paraId="4E2A0EBE"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int value;</w:t>
      </w:r>
    </w:p>
    <w:p w14:paraId="3E846F9B"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struct ASTNode *left;</w:t>
      </w:r>
    </w:p>
    <w:p w14:paraId="79BA6C51"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struct ASTNode *right;</w:t>
      </w:r>
    </w:p>
    <w:p w14:paraId="73AB223D" w14:textId="1CCCBE99"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ASTNode</w:t>
      </w:r>
    </w:p>
    <w:p w14:paraId="074D6D48"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const char *input;</w:t>
      </w:r>
    </w:p>
    <w:p w14:paraId="40662505"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Token current_token;</w:t>
      </w:r>
    </w:p>
    <w:p w14:paraId="065F5715" w14:textId="0762E854"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int temp_count = 0</w:t>
      </w:r>
    </w:p>
    <w:p w14:paraId="129C63B3"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void next_token() {</w:t>
      </w:r>
    </w:p>
    <w:p w14:paraId="454C0F05" w14:textId="7154161F"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while (isspace(*input)) input++;</w:t>
      </w:r>
    </w:p>
    <w:p w14:paraId="11E8FBBA"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if (isdigit(*input)) {</w:t>
      </w:r>
    </w:p>
    <w:p w14:paraId="320DB7EF"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current_token.type = TOKEN_INT;</w:t>
      </w:r>
    </w:p>
    <w:p w14:paraId="5356097D"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current_token.value = strtol(input, (char**)&amp;input, 10);</w:t>
      </w:r>
    </w:p>
    <w:p w14:paraId="26B6ED0F"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 else {</w:t>
      </w:r>
    </w:p>
    <w:p w14:paraId="52B11A76"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lastRenderedPageBreak/>
        <w:t xml:space="preserve">        current_token.type = *input == '+' ? TOKEN_PLUS :</w:t>
      </w:r>
    </w:p>
    <w:p w14:paraId="6F50FBAD"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*input == '-' ? TOKEN_MINUS :</w:t>
      </w:r>
    </w:p>
    <w:p w14:paraId="10D421BF"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input == '' ? TOKEN_STAR :</w:t>
      </w:r>
    </w:p>
    <w:p w14:paraId="351F66A4"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*input == '/' ? TOKEN_SLASH :</w:t>
      </w:r>
    </w:p>
    <w:p w14:paraId="10B17BA5"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*input == '(' ? TOKEN_LPAREN :</w:t>
      </w:r>
    </w:p>
    <w:p w14:paraId="03E12929"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*input == ')' ? TOKEN_RPAREN :</w:t>
      </w:r>
    </w:p>
    <w:p w14:paraId="6FF4B08E"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TOKEN_EOF;</w:t>
      </w:r>
    </w:p>
    <w:p w14:paraId="19262D4D"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if (*input != '\0') input++;</w:t>
      </w:r>
    </w:p>
    <w:p w14:paraId="3A90A928" w14:textId="6DCD2011"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w:t>
      </w:r>
      <w:r>
        <w:rPr>
          <w:rFonts w:ascii="Times New Roman" w:hAnsi="Times New Roman" w:cs="Times New Roman"/>
          <w:sz w:val="28"/>
          <w:szCs w:val="28"/>
          <w:lang w:val="en-IN"/>
        </w:rPr>
        <w:t>}</w:t>
      </w:r>
      <w:r w:rsidRPr="00D80EA5">
        <w:rPr>
          <w:rFonts w:ascii="Times New Roman" w:hAnsi="Times New Roman" w:cs="Times New Roman"/>
          <w:sz w:val="28"/>
          <w:szCs w:val="28"/>
          <w:lang w:val="en-IN"/>
        </w:rPr>
        <w:t>ASTNode *expr();</w:t>
      </w:r>
    </w:p>
    <w:p w14:paraId="5AB6337A"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ASTNode *factor() {</w:t>
      </w:r>
    </w:p>
    <w:p w14:paraId="1AE1C842"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ASTNode *node;</w:t>
      </w:r>
    </w:p>
    <w:p w14:paraId="62CC45E5"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if (current_token.type == TOKEN_INT) {</w:t>
      </w:r>
    </w:p>
    <w:p w14:paraId="51A24BB1"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node = malloc(sizeof(ASTNode));</w:t>
      </w:r>
    </w:p>
    <w:p w14:paraId="5A3E958C"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node-&gt;type = TOKEN_INT;</w:t>
      </w:r>
    </w:p>
    <w:p w14:paraId="2DFC0A4E"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node-&gt;value = current_token.value;</w:t>
      </w:r>
    </w:p>
    <w:p w14:paraId="39242223"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node-&gt;left = node-&gt;right = NULL;</w:t>
      </w:r>
    </w:p>
    <w:p w14:paraId="3A3E5D5A"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next_token();</w:t>
      </w:r>
    </w:p>
    <w:p w14:paraId="059007DC"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 else if (current_token.type == TOKEN_LPAREN) {</w:t>
      </w:r>
    </w:p>
    <w:p w14:paraId="018A4550"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next_token();</w:t>
      </w:r>
    </w:p>
    <w:p w14:paraId="3091BEFE"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node = expr();</w:t>
      </w:r>
    </w:p>
    <w:p w14:paraId="6258E133"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if (current_token.type == TOKEN_RPAREN) {</w:t>
      </w:r>
    </w:p>
    <w:p w14:paraId="06C45F73"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next_token();</w:t>
      </w:r>
    </w:p>
    <w:p w14:paraId="368E6897"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 else {</w:t>
      </w:r>
    </w:p>
    <w:p w14:paraId="104F29F9"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printf("Error: expected ')'\n");</w:t>
      </w:r>
    </w:p>
    <w:p w14:paraId="4809E303"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exit(1);</w:t>
      </w:r>
    </w:p>
    <w:p w14:paraId="3E56D4B7"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w:t>
      </w:r>
    </w:p>
    <w:p w14:paraId="242B362A"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 else {</w:t>
      </w:r>
    </w:p>
    <w:p w14:paraId="28C9C040"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lastRenderedPageBreak/>
        <w:t xml:space="preserve">        printf("Error: expected integer or '('\n");</w:t>
      </w:r>
    </w:p>
    <w:p w14:paraId="5EE12CAB"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exit(1);</w:t>
      </w:r>
    </w:p>
    <w:p w14:paraId="7F7B78A7"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w:t>
      </w:r>
    </w:p>
    <w:p w14:paraId="3ED0AB62"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return node;</w:t>
      </w:r>
    </w:p>
    <w:p w14:paraId="0041C073" w14:textId="503D9D2E" w:rsidR="00D80EA5" w:rsidRPr="00D80EA5" w:rsidRDefault="00D80EA5" w:rsidP="00D80EA5">
      <w:pPr>
        <w:rPr>
          <w:rFonts w:ascii="Times New Roman" w:hAnsi="Times New Roman" w:cs="Times New Roman"/>
          <w:sz w:val="28"/>
          <w:szCs w:val="28"/>
          <w:lang w:val="en-IN"/>
        </w:rPr>
      </w:pPr>
      <w:r>
        <w:rPr>
          <w:rFonts w:ascii="Times New Roman" w:hAnsi="Times New Roman" w:cs="Times New Roman"/>
          <w:sz w:val="28"/>
          <w:szCs w:val="28"/>
          <w:lang w:val="en-IN"/>
        </w:rPr>
        <w:t>}</w:t>
      </w:r>
    </w:p>
    <w:p w14:paraId="7580B399"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ASTNode *term() {</w:t>
      </w:r>
    </w:p>
    <w:p w14:paraId="6576DAC9"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ASTNode *node = factor();</w:t>
      </w:r>
    </w:p>
    <w:p w14:paraId="1BB42FF5"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while (current_token.type == TOKEN_STAR || current_token.type == TOKEN_SLASH) {</w:t>
      </w:r>
    </w:p>
    <w:p w14:paraId="6AA082CC"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ASTNode *new_node = malloc(sizeof(ASTNode));</w:t>
      </w:r>
    </w:p>
    <w:p w14:paraId="2AC6C02D"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new_node-&gt;type = current_token.type;</w:t>
      </w:r>
    </w:p>
    <w:p w14:paraId="25C73FB0"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new_node-&gt;left = node;</w:t>
      </w:r>
    </w:p>
    <w:p w14:paraId="67E30566"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next_token();</w:t>
      </w:r>
    </w:p>
    <w:p w14:paraId="0B52F851"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new_node-&gt;right = factor();</w:t>
      </w:r>
    </w:p>
    <w:p w14:paraId="090D023D"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node = new_node;</w:t>
      </w:r>
    </w:p>
    <w:p w14:paraId="531B8439"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w:t>
      </w:r>
    </w:p>
    <w:p w14:paraId="61AC6309"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return node;</w:t>
      </w:r>
    </w:p>
    <w:p w14:paraId="3CD832B9" w14:textId="5D9A2DFE"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}ASTNode *expr() {</w:t>
      </w:r>
    </w:p>
    <w:p w14:paraId="4D1EB4A7"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ASTNode *node = term();</w:t>
      </w:r>
    </w:p>
    <w:p w14:paraId="2E055584"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while (current_token.type == TOKEN_PLUS || current_token.type == TOKEN_MINUS) {</w:t>
      </w:r>
    </w:p>
    <w:p w14:paraId="1DAE838B"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ASTNode *new_node = malloc(sizeof(ASTNode));</w:t>
      </w:r>
    </w:p>
    <w:p w14:paraId="4AF93620"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new_node-&gt;type = current_token.type;</w:t>
      </w:r>
    </w:p>
    <w:p w14:paraId="559E402B"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new_node-&gt;left = node;</w:t>
      </w:r>
    </w:p>
    <w:p w14:paraId="33108398"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next_token();</w:t>
      </w:r>
    </w:p>
    <w:p w14:paraId="1B952D1F"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new_node-&gt;right = term();</w:t>
      </w:r>
    </w:p>
    <w:p w14:paraId="44F0BC01"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node = new_node;</w:t>
      </w:r>
    </w:p>
    <w:p w14:paraId="7CE9FB07" w14:textId="2DC2AF50"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    return node;}void generate_code(ASTNode *node) {</w:t>
      </w:r>
    </w:p>
    <w:p w14:paraId="1AB7EFA8" w14:textId="4400B279"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lastRenderedPageBreak/>
        <w:t xml:space="preserve">    if (!node) return;</w:t>
      </w:r>
    </w:p>
    <w:p w14:paraId="1D71B5D5"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if (node-&gt;type == TOKEN_INT) {</w:t>
      </w:r>
    </w:p>
    <w:p w14:paraId="2E596FE4"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printf("t%d = %d\n", temp_count++, node-&gt;value);</w:t>
      </w:r>
    </w:p>
    <w:p w14:paraId="38264A8E"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 else {</w:t>
      </w:r>
    </w:p>
    <w:p w14:paraId="3007036D"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int left_temp = temp_count++;</w:t>
      </w:r>
    </w:p>
    <w:p w14:paraId="181B3E46"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generate_code(node-&gt;left);</w:t>
      </w:r>
    </w:p>
    <w:p w14:paraId="2FD474BB" w14:textId="54EA851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printf("t%d = t%d\n", left_temp, temp_count - 1);</w:t>
      </w:r>
    </w:p>
    <w:p w14:paraId="048EF5B1"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int right_temp = temp_count++;</w:t>
      </w:r>
    </w:p>
    <w:p w14:paraId="7B742CE9"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generate_code(node-&gt;right);</w:t>
      </w:r>
    </w:p>
    <w:p w14:paraId="32EBEDE4"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printf("t%d = t%d\n", right_temp, temp_count - 1);</w:t>
      </w:r>
    </w:p>
    <w:p w14:paraId="2012186D" w14:textId="77777777" w:rsidR="00D80EA5" w:rsidRPr="00D80EA5" w:rsidRDefault="00D80EA5" w:rsidP="00D80EA5">
      <w:pPr>
        <w:rPr>
          <w:rFonts w:ascii="Times New Roman" w:hAnsi="Times New Roman" w:cs="Times New Roman"/>
          <w:sz w:val="28"/>
          <w:szCs w:val="28"/>
          <w:lang w:val="en-IN"/>
        </w:rPr>
      </w:pPr>
    </w:p>
    <w:p w14:paraId="713FC3D8"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switch (node-&gt;type) {</w:t>
      </w:r>
    </w:p>
    <w:p w14:paraId="364922CA"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case TOKEN_PLUS:</w:t>
      </w:r>
    </w:p>
    <w:p w14:paraId="2EC879D3"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printf("t%d = t%d + t%d\n", temp_count++, left_temp, right_temp);</w:t>
      </w:r>
    </w:p>
    <w:p w14:paraId="5BF65058"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break;</w:t>
      </w:r>
    </w:p>
    <w:p w14:paraId="13751EC2"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case TOKEN_MINUS:</w:t>
      </w:r>
    </w:p>
    <w:p w14:paraId="0F29A357"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printf("t%d = t%d - t%d\n", temp_count++, left_temp, right_temp);</w:t>
      </w:r>
    </w:p>
    <w:p w14:paraId="4B6BF02F"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break;</w:t>
      </w:r>
    </w:p>
    <w:p w14:paraId="06EA2208"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case TOKEN_STAR:</w:t>
      </w:r>
    </w:p>
    <w:p w14:paraId="5F28300C"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printf("t%d = t%d * t%d\n", temp_count++, left_temp, right_temp);</w:t>
      </w:r>
    </w:p>
    <w:p w14:paraId="23C81D78"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break;</w:t>
      </w:r>
    </w:p>
    <w:p w14:paraId="4F1F47A7"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case TOKEN_SLASH:</w:t>
      </w:r>
    </w:p>
    <w:p w14:paraId="7E0CC14F"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printf("t%d = t%d / t%d\n", temp_count++, left_temp, right_temp);</w:t>
      </w:r>
    </w:p>
    <w:p w14:paraId="4A60E644"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break;</w:t>
      </w:r>
    </w:p>
    <w:p w14:paraId="026E8E35"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default:</w:t>
      </w:r>
    </w:p>
    <w:p w14:paraId="66523003"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printf("Error: unknown operator\n");</w:t>
      </w:r>
    </w:p>
    <w:p w14:paraId="7A08DC19"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exit(1);</w:t>
      </w:r>
    </w:p>
    <w:p w14:paraId="5262E0A5" w14:textId="7C9E031E"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lastRenderedPageBreak/>
        <w:t xml:space="preserve">        }  }}</w:t>
      </w:r>
    </w:p>
    <w:p w14:paraId="3650F4E8"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ASTNode* optimize(ASTNode* node) {</w:t>
      </w:r>
    </w:p>
    <w:p w14:paraId="7FB6D143" w14:textId="38CD55C6"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if (!node) return NULL;</w:t>
      </w:r>
    </w:p>
    <w:p w14:paraId="2386F18D"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node-&gt;left = optimize(node-&gt;left);</w:t>
      </w:r>
    </w:p>
    <w:p w14:paraId="0AED6B98"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node-&gt;right = optimize(node-&gt;right);</w:t>
      </w:r>
    </w:p>
    <w:p w14:paraId="514550A1" w14:textId="77777777" w:rsidR="00D80EA5" w:rsidRPr="00D80EA5" w:rsidRDefault="00D80EA5" w:rsidP="00D80EA5">
      <w:pPr>
        <w:rPr>
          <w:rFonts w:ascii="Times New Roman" w:hAnsi="Times New Roman" w:cs="Times New Roman"/>
          <w:sz w:val="28"/>
          <w:szCs w:val="28"/>
          <w:lang w:val="en-IN"/>
        </w:rPr>
      </w:pPr>
    </w:p>
    <w:p w14:paraId="6B3302FB"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if (node-&gt;left &amp;&amp; node-&gt;right &amp;&amp;</w:t>
      </w:r>
    </w:p>
    <w:p w14:paraId="1F0656DD"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node-&gt;left-&gt;type == TOKEN_INT &amp;&amp;</w:t>
      </w:r>
    </w:p>
    <w:p w14:paraId="513F238B"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node-&gt;right-&gt;type == TOKEN_INT) {</w:t>
      </w:r>
    </w:p>
    <w:p w14:paraId="7E435B5E"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w:t>
      </w:r>
    </w:p>
    <w:p w14:paraId="7915171C"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int left_val = node-&gt;left-&gt;value;</w:t>
      </w:r>
    </w:p>
    <w:p w14:paraId="39249804"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int right_val = node-&gt;right-&gt;value;</w:t>
      </w:r>
    </w:p>
    <w:p w14:paraId="4BE89B42"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int result;</w:t>
      </w:r>
    </w:p>
    <w:p w14:paraId="35990998" w14:textId="77777777" w:rsidR="00D80EA5" w:rsidRPr="00D80EA5" w:rsidRDefault="00D80EA5" w:rsidP="00D80EA5">
      <w:pPr>
        <w:rPr>
          <w:rFonts w:ascii="Times New Roman" w:hAnsi="Times New Roman" w:cs="Times New Roman"/>
          <w:sz w:val="28"/>
          <w:szCs w:val="28"/>
          <w:lang w:val="en-IN"/>
        </w:rPr>
      </w:pPr>
    </w:p>
    <w:p w14:paraId="4B11E529"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switch (node-&gt;type) {</w:t>
      </w:r>
    </w:p>
    <w:p w14:paraId="089120AD"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case TOKEN_PLUS:</w:t>
      </w:r>
    </w:p>
    <w:p w14:paraId="429F4AF7"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result = left_val + right_val;</w:t>
      </w:r>
    </w:p>
    <w:p w14:paraId="740BAF75"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break;</w:t>
      </w:r>
    </w:p>
    <w:p w14:paraId="7F571183"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case TOKEN_MINUS:</w:t>
      </w:r>
    </w:p>
    <w:p w14:paraId="4A47D217"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result = left_val - right_val;</w:t>
      </w:r>
    </w:p>
    <w:p w14:paraId="40538DCE"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break;</w:t>
      </w:r>
    </w:p>
    <w:p w14:paraId="6073DC52"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case TOKEN_STAR:</w:t>
      </w:r>
    </w:p>
    <w:p w14:paraId="57D81060"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result = left_val * right_val;</w:t>
      </w:r>
    </w:p>
    <w:p w14:paraId="16F923DF"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break;</w:t>
      </w:r>
    </w:p>
    <w:p w14:paraId="6EE1D230"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case TOKEN_SLASH:</w:t>
      </w:r>
    </w:p>
    <w:p w14:paraId="684973C5"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result = left_val / right_val;</w:t>
      </w:r>
    </w:p>
    <w:p w14:paraId="64EB41FA"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break;</w:t>
      </w:r>
    </w:p>
    <w:p w14:paraId="304F05DD"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lastRenderedPageBreak/>
        <w:t xml:space="preserve">            default:</w:t>
      </w:r>
    </w:p>
    <w:p w14:paraId="62A0B44B"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return node;</w:t>
      </w:r>
    </w:p>
    <w:p w14:paraId="10F310DC" w14:textId="23240B2C"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        node-&gt;type = TOKEN_INT;</w:t>
      </w:r>
    </w:p>
    <w:p w14:paraId="57DA813E"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node-&gt;value = result;</w:t>
      </w:r>
    </w:p>
    <w:p w14:paraId="749CFFA3"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free(node-&gt;left);</w:t>
      </w:r>
    </w:p>
    <w:p w14:paraId="4608016E"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free(node-&gt;right);</w:t>
      </w:r>
    </w:p>
    <w:p w14:paraId="3C2BC47C"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node-&gt;left = node-&gt;right = NULL;</w:t>
      </w:r>
    </w:p>
    <w:p w14:paraId="6A012099" w14:textId="1A9CECC8"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    return node;}</w:t>
      </w:r>
    </w:p>
    <w:p w14:paraId="484C82EB"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int main() {</w:t>
      </w:r>
    </w:p>
    <w:p w14:paraId="3A475C72"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const char *source_code = "3 + 5 * (2 - 8)";</w:t>
      </w:r>
    </w:p>
    <w:p w14:paraId="5EB24A8B"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input = source_code;</w:t>
      </w:r>
    </w:p>
    <w:p w14:paraId="2865F24B" w14:textId="2F9F2092"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next_token();</w:t>
      </w:r>
    </w:p>
    <w:p w14:paraId="6A0CEECD" w14:textId="6B11AD76"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ASTNode *ast = expr();</w:t>
      </w:r>
    </w:p>
    <w:p w14:paraId="5624B7D3" w14:textId="19BAD58C"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ast = optimize(ast)</w:t>
      </w:r>
    </w:p>
    <w:p w14:paraId="59ACFF8E"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printf("Intermediate Code:\n");</w:t>
      </w:r>
    </w:p>
    <w:p w14:paraId="69AE5933" w14:textId="48FA5B4C"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generate_code(ast);</w:t>
      </w:r>
    </w:p>
    <w:p w14:paraId="60A0DDB4" w14:textId="77777777" w:rsidR="00D80EA5" w:rsidRP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 xml:space="preserve">    return 0;</w:t>
      </w:r>
    </w:p>
    <w:p w14:paraId="361FC983" w14:textId="34D67586" w:rsidR="00D80EA5" w:rsidRDefault="00D80EA5" w:rsidP="00D80EA5">
      <w:pPr>
        <w:rPr>
          <w:rFonts w:ascii="Times New Roman" w:hAnsi="Times New Roman" w:cs="Times New Roman"/>
          <w:sz w:val="28"/>
          <w:szCs w:val="28"/>
          <w:lang w:val="en-IN"/>
        </w:rPr>
      </w:pPr>
      <w:r w:rsidRPr="00D80EA5">
        <w:rPr>
          <w:rFonts w:ascii="Times New Roman" w:hAnsi="Times New Roman" w:cs="Times New Roman"/>
          <w:sz w:val="28"/>
          <w:szCs w:val="28"/>
          <w:lang w:val="en-IN"/>
        </w:rPr>
        <w:t>}</w:t>
      </w:r>
    </w:p>
    <w:p w14:paraId="728D713F" w14:textId="51F1141C" w:rsidR="00D80EA5" w:rsidRDefault="00D80EA5" w:rsidP="00D80EA5">
      <w:pPr>
        <w:rPr>
          <w:rFonts w:ascii="Times New Roman" w:hAnsi="Times New Roman" w:cs="Times New Roman"/>
          <w:sz w:val="28"/>
          <w:szCs w:val="28"/>
          <w:lang w:val="en-IN"/>
        </w:rPr>
      </w:pPr>
    </w:p>
    <w:p w14:paraId="743001D3" w14:textId="4DBA3CD3" w:rsidR="00D80EA5" w:rsidRPr="00815376" w:rsidRDefault="00D80EA5" w:rsidP="00D80EA5">
      <w:pPr>
        <w:rPr>
          <w:rFonts w:ascii="Times New Roman" w:hAnsi="Times New Roman" w:cs="Times New Roman"/>
          <w:b/>
          <w:bCs/>
          <w:sz w:val="32"/>
          <w:szCs w:val="32"/>
          <w:lang w:val="en-IN"/>
        </w:rPr>
      </w:pPr>
      <w:r w:rsidRPr="00D80EA5">
        <w:rPr>
          <w:rFonts w:ascii="Times New Roman" w:hAnsi="Times New Roman" w:cs="Times New Roman"/>
          <w:b/>
          <w:bCs/>
          <w:sz w:val="32"/>
          <w:szCs w:val="32"/>
          <w:lang w:val="en-IN"/>
        </w:rPr>
        <w:t>OUTPUT:</w:t>
      </w:r>
      <w:r w:rsidRPr="00D80EA5">
        <w:rPr>
          <w:rFonts w:ascii="Times New Roman" w:hAnsi="Times New Roman" w:cs="Times New Roman"/>
          <w:noProof/>
          <w:sz w:val="28"/>
          <w:szCs w:val="28"/>
          <w:lang w:val="en-IN"/>
          <w14:ligatures w14:val="standardContextual"/>
        </w:rPr>
        <w:t xml:space="preserve"> </w:t>
      </w:r>
    </w:p>
    <w:p w14:paraId="7FF73E90" w14:textId="298BBCBF" w:rsidR="00815376" w:rsidRDefault="00D80EA5" w:rsidP="00815376">
      <w:pPr>
        <w:rPr>
          <w:rFonts w:ascii="Times New Roman" w:hAnsi="Times New Roman" w:cs="Times New Roman"/>
          <w:noProof/>
          <w:sz w:val="28"/>
          <w:szCs w:val="28"/>
          <w:lang w:val="en-IN"/>
          <w14:ligatures w14:val="standardContextual"/>
        </w:rPr>
      </w:pPr>
      <w:r>
        <w:rPr>
          <w:rFonts w:ascii="Times New Roman" w:hAnsi="Times New Roman" w:cs="Times New Roman"/>
          <w:noProof/>
          <w:sz w:val="28"/>
          <w:szCs w:val="28"/>
          <w:lang w:val="en-IN"/>
          <w14:ligatures w14:val="standardContextual"/>
        </w:rPr>
        <w:lastRenderedPageBreak/>
        <w:drawing>
          <wp:inline distT="0" distB="0" distL="0" distR="0" wp14:anchorId="70D4C586" wp14:editId="384966A4">
            <wp:extent cx="4371340" cy="3200400"/>
            <wp:effectExtent l="0" t="0" r="0" b="0"/>
            <wp:docPr id="2011109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752401" name="Picture 2001752401"/>
                    <pic:cNvPicPr/>
                  </pic:nvPicPr>
                  <pic:blipFill>
                    <a:blip r:embed="rId7">
                      <a:extLst>
                        <a:ext uri="{28A0092B-C50C-407E-A947-70E740481C1C}">
                          <a14:useLocalDpi xmlns:a14="http://schemas.microsoft.com/office/drawing/2010/main" val="0"/>
                        </a:ext>
                      </a:extLst>
                    </a:blip>
                    <a:stretch>
                      <a:fillRect/>
                    </a:stretch>
                  </pic:blipFill>
                  <pic:spPr>
                    <a:xfrm>
                      <a:off x="0" y="0"/>
                      <a:ext cx="4375712" cy="3203601"/>
                    </a:xfrm>
                    <a:prstGeom prst="rect">
                      <a:avLst/>
                    </a:prstGeom>
                  </pic:spPr>
                </pic:pic>
              </a:graphicData>
            </a:graphic>
          </wp:inline>
        </w:drawing>
      </w:r>
    </w:p>
    <w:p w14:paraId="32C637ED" w14:textId="77777777" w:rsidR="00D80EA5" w:rsidRPr="00D80EA5" w:rsidRDefault="00D80EA5" w:rsidP="00D80EA5">
      <w:pPr>
        <w:rPr>
          <w:rFonts w:ascii="Times New Roman" w:hAnsi="Times New Roman" w:cs="Times New Roman"/>
          <w:noProof/>
          <w:sz w:val="32"/>
          <w:szCs w:val="32"/>
          <w:lang w:val="en-IN"/>
          <w14:ligatures w14:val="standardContextual"/>
        </w:rPr>
      </w:pPr>
    </w:p>
    <w:p w14:paraId="3AA210E6" w14:textId="59DB312C" w:rsidR="00D80EA5" w:rsidRDefault="00D80EA5" w:rsidP="00D80EA5">
      <w:pPr>
        <w:rPr>
          <w:rFonts w:ascii="Times New Roman" w:hAnsi="Times New Roman" w:cs="Times New Roman"/>
          <w:b/>
          <w:bCs/>
          <w:sz w:val="32"/>
          <w:szCs w:val="32"/>
        </w:rPr>
      </w:pPr>
      <w:r w:rsidRPr="00D80EA5">
        <w:rPr>
          <w:rFonts w:ascii="Times New Roman" w:hAnsi="Times New Roman" w:cs="Times New Roman"/>
          <w:b/>
          <w:bCs/>
          <w:sz w:val="32"/>
          <w:szCs w:val="32"/>
        </w:rPr>
        <w:t>REFERENCE:</w:t>
      </w:r>
    </w:p>
    <w:p w14:paraId="314E9A97" w14:textId="77777777" w:rsidR="00D80EA5" w:rsidRPr="00D80EA5" w:rsidRDefault="00D80EA5" w:rsidP="00D80EA5">
      <w:pPr>
        <w:rPr>
          <w:rFonts w:ascii="Times New Roman" w:hAnsi="Times New Roman" w:cs="Times New Roman"/>
          <w:sz w:val="32"/>
          <w:szCs w:val="32"/>
          <w:lang w:val="en-IN"/>
        </w:rPr>
      </w:pPr>
      <w:r w:rsidRPr="00D80EA5">
        <w:rPr>
          <w:rFonts w:ascii="Times New Roman" w:hAnsi="Times New Roman" w:cs="Times New Roman"/>
          <w:sz w:val="32"/>
          <w:szCs w:val="32"/>
          <w:lang w:val="en-IN"/>
        </w:rPr>
        <w:t xml:space="preserve">  Aho, Alfred V., Monica S. Lam, Ravi Sethi, and Jeffrey D. Ullman. </w:t>
      </w:r>
      <w:r w:rsidRPr="00D80EA5">
        <w:rPr>
          <w:rFonts w:ascii="Times New Roman" w:hAnsi="Times New Roman" w:cs="Times New Roman"/>
          <w:i/>
          <w:iCs/>
          <w:sz w:val="32"/>
          <w:szCs w:val="32"/>
          <w:lang w:val="en-IN"/>
        </w:rPr>
        <w:t>Compilers: Principles, Techniques, and Tools</w:t>
      </w:r>
      <w:r w:rsidRPr="00D80EA5">
        <w:rPr>
          <w:rFonts w:ascii="Times New Roman" w:hAnsi="Times New Roman" w:cs="Times New Roman"/>
          <w:sz w:val="32"/>
          <w:szCs w:val="32"/>
          <w:lang w:val="en-IN"/>
        </w:rPr>
        <w:t>. 2nd ed., Addison-Wesley, 2006.</w:t>
      </w:r>
    </w:p>
    <w:p w14:paraId="2F8D66A0" w14:textId="77777777" w:rsidR="00D80EA5" w:rsidRPr="00D80EA5" w:rsidRDefault="00D80EA5" w:rsidP="00D80EA5">
      <w:pPr>
        <w:rPr>
          <w:rFonts w:ascii="Times New Roman" w:hAnsi="Times New Roman" w:cs="Times New Roman"/>
          <w:sz w:val="32"/>
          <w:szCs w:val="32"/>
          <w:lang w:val="en-IN"/>
        </w:rPr>
      </w:pPr>
      <w:r w:rsidRPr="00D80EA5">
        <w:rPr>
          <w:rFonts w:ascii="Times New Roman" w:hAnsi="Times New Roman" w:cs="Times New Roman"/>
          <w:sz w:val="32"/>
          <w:szCs w:val="32"/>
          <w:lang w:val="en-IN"/>
        </w:rPr>
        <w:t xml:space="preserve">  Muchnick, Steven S. </w:t>
      </w:r>
      <w:r w:rsidRPr="00D80EA5">
        <w:rPr>
          <w:rFonts w:ascii="Times New Roman" w:hAnsi="Times New Roman" w:cs="Times New Roman"/>
          <w:i/>
          <w:iCs/>
          <w:sz w:val="32"/>
          <w:szCs w:val="32"/>
          <w:lang w:val="en-IN"/>
        </w:rPr>
        <w:t>Advanced Compiler Design and Implementation</w:t>
      </w:r>
      <w:r w:rsidRPr="00D80EA5">
        <w:rPr>
          <w:rFonts w:ascii="Times New Roman" w:hAnsi="Times New Roman" w:cs="Times New Roman"/>
          <w:sz w:val="32"/>
          <w:szCs w:val="32"/>
          <w:lang w:val="en-IN"/>
        </w:rPr>
        <w:t>. Morgan Kaufmann, 1997.</w:t>
      </w:r>
    </w:p>
    <w:p w14:paraId="5EA6E4CF" w14:textId="77777777" w:rsidR="00D80EA5" w:rsidRPr="00D80EA5" w:rsidRDefault="00D80EA5" w:rsidP="00D80EA5">
      <w:pPr>
        <w:rPr>
          <w:rFonts w:ascii="Times New Roman" w:hAnsi="Times New Roman" w:cs="Times New Roman"/>
          <w:sz w:val="32"/>
          <w:szCs w:val="32"/>
          <w:lang w:val="en-IN"/>
        </w:rPr>
      </w:pPr>
      <w:r w:rsidRPr="00D80EA5">
        <w:rPr>
          <w:rFonts w:ascii="Times New Roman" w:hAnsi="Times New Roman" w:cs="Times New Roman"/>
          <w:sz w:val="32"/>
          <w:szCs w:val="32"/>
          <w:lang w:val="en-IN"/>
        </w:rPr>
        <w:t xml:space="preserve">  Click, Cliff, and Keith D. Cooper. "Combining Analyses, Combining Optimizations." </w:t>
      </w:r>
      <w:r w:rsidRPr="00D80EA5">
        <w:rPr>
          <w:rFonts w:ascii="Times New Roman" w:hAnsi="Times New Roman" w:cs="Times New Roman"/>
          <w:i/>
          <w:iCs/>
          <w:sz w:val="32"/>
          <w:szCs w:val="32"/>
          <w:lang w:val="en-IN"/>
        </w:rPr>
        <w:t>ACM Transactions on Programming Languages and Systems (TOPLAS)</w:t>
      </w:r>
      <w:r w:rsidRPr="00D80EA5">
        <w:rPr>
          <w:rFonts w:ascii="Times New Roman" w:hAnsi="Times New Roman" w:cs="Times New Roman"/>
          <w:sz w:val="32"/>
          <w:szCs w:val="32"/>
          <w:lang w:val="en-IN"/>
        </w:rPr>
        <w:t>, vol. 17, no. 2, 1995, pp. 181-196.</w:t>
      </w:r>
    </w:p>
    <w:p w14:paraId="43A4CD7D" w14:textId="77777777" w:rsidR="00D80EA5" w:rsidRPr="00D80EA5" w:rsidRDefault="00D80EA5" w:rsidP="00D80EA5">
      <w:pPr>
        <w:rPr>
          <w:rFonts w:ascii="Times New Roman" w:hAnsi="Times New Roman" w:cs="Times New Roman"/>
          <w:sz w:val="32"/>
          <w:szCs w:val="32"/>
          <w:lang w:val="en-IN"/>
        </w:rPr>
      </w:pPr>
      <w:r w:rsidRPr="00D80EA5">
        <w:rPr>
          <w:rFonts w:ascii="Times New Roman" w:hAnsi="Times New Roman" w:cs="Times New Roman"/>
          <w:sz w:val="32"/>
          <w:szCs w:val="32"/>
          <w:lang w:val="en-IN"/>
        </w:rPr>
        <w:t xml:space="preserve">  Cytron, Ron, Jeanne Ferrante, Barry K. Rosen, Mark N. Wegman, and F. Kenneth Zadeck. "Efficiently Computing Static Single Assignment Form and the Control Dependence Graph." </w:t>
      </w:r>
      <w:r w:rsidRPr="00D80EA5">
        <w:rPr>
          <w:rFonts w:ascii="Times New Roman" w:hAnsi="Times New Roman" w:cs="Times New Roman"/>
          <w:i/>
          <w:iCs/>
          <w:sz w:val="32"/>
          <w:szCs w:val="32"/>
          <w:lang w:val="en-IN"/>
        </w:rPr>
        <w:t>ACM Transactions on Programming Languages and Systems (TOPLAS)</w:t>
      </w:r>
      <w:r w:rsidRPr="00D80EA5">
        <w:rPr>
          <w:rFonts w:ascii="Times New Roman" w:hAnsi="Times New Roman" w:cs="Times New Roman"/>
          <w:sz w:val="32"/>
          <w:szCs w:val="32"/>
          <w:lang w:val="en-IN"/>
        </w:rPr>
        <w:t>, vol. 13, no. 4, 1991, pp. 451-490.</w:t>
      </w:r>
    </w:p>
    <w:p w14:paraId="246C0AA8" w14:textId="77777777" w:rsidR="00D80EA5" w:rsidRPr="00D80EA5" w:rsidRDefault="00D80EA5" w:rsidP="00D80EA5">
      <w:pPr>
        <w:rPr>
          <w:rFonts w:ascii="Times New Roman" w:hAnsi="Times New Roman" w:cs="Times New Roman"/>
          <w:sz w:val="32"/>
          <w:szCs w:val="32"/>
          <w:lang w:val="en-IN"/>
        </w:rPr>
      </w:pPr>
      <w:r w:rsidRPr="00D80EA5">
        <w:rPr>
          <w:rFonts w:ascii="Times New Roman" w:hAnsi="Times New Roman" w:cs="Times New Roman"/>
          <w:sz w:val="32"/>
          <w:szCs w:val="32"/>
          <w:lang w:val="en-IN"/>
        </w:rPr>
        <w:t xml:space="preserve">  LLVM Project. </w:t>
      </w:r>
      <w:r w:rsidRPr="00D80EA5">
        <w:rPr>
          <w:rFonts w:ascii="Times New Roman" w:hAnsi="Times New Roman" w:cs="Times New Roman"/>
          <w:i/>
          <w:iCs/>
          <w:sz w:val="32"/>
          <w:szCs w:val="32"/>
          <w:lang w:val="en-IN"/>
        </w:rPr>
        <w:t>LLVM Language Reference Manual</w:t>
      </w:r>
      <w:r w:rsidRPr="00D80EA5">
        <w:rPr>
          <w:rFonts w:ascii="Times New Roman" w:hAnsi="Times New Roman" w:cs="Times New Roman"/>
          <w:sz w:val="32"/>
          <w:szCs w:val="32"/>
          <w:lang w:val="en-IN"/>
        </w:rPr>
        <w:t>. LLVM Language Reference.</w:t>
      </w:r>
    </w:p>
    <w:p w14:paraId="5FE18521" w14:textId="77777777" w:rsidR="00D80EA5" w:rsidRPr="00D80EA5" w:rsidRDefault="00D80EA5" w:rsidP="00D80EA5">
      <w:pPr>
        <w:rPr>
          <w:rFonts w:ascii="Times New Roman" w:hAnsi="Times New Roman" w:cs="Times New Roman"/>
          <w:sz w:val="32"/>
          <w:szCs w:val="32"/>
          <w:lang w:val="en-IN"/>
        </w:rPr>
      </w:pPr>
      <w:r w:rsidRPr="00D80EA5">
        <w:rPr>
          <w:rFonts w:ascii="Times New Roman" w:hAnsi="Times New Roman" w:cs="Times New Roman"/>
          <w:sz w:val="32"/>
          <w:szCs w:val="32"/>
          <w:lang w:val="en-IN"/>
        </w:rPr>
        <w:t xml:space="preserve">  Cooper, Keith D., and Linda Torczon. </w:t>
      </w:r>
      <w:r w:rsidRPr="00D80EA5">
        <w:rPr>
          <w:rFonts w:ascii="Times New Roman" w:hAnsi="Times New Roman" w:cs="Times New Roman"/>
          <w:i/>
          <w:iCs/>
          <w:sz w:val="32"/>
          <w:szCs w:val="32"/>
          <w:lang w:val="en-IN"/>
        </w:rPr>
        <w:t>Engineering a Compiler</w:t>
      </w:r>
      <w:r w:rsidRPr="00D80EA5">
        <w:rPr>
          <w:rFonts w:ascii="Times New Roman" w:hAnsi="Times New Roman" w:cs="Times New Roman"/>
          <w:sz w:val="32"/>
          <w:szCs w:val="32"/>
          <w:lang w:val="en-IN"/>
        </w:rPr>
        <w:t>. 2nd ed., Morgan Kaufmann, 2011.</w:t>
      </w:r>
    </w:p>
    <w:p w14:paraId="69BD225F" w14:textId="77777777" w:rsidR="00D80EA5" w:rsidRPr="00D80EA5" w:rsidRDefault="00D80EA5" w:rsidP="00D80EA5">
      <w:pPr>
        <w:rPr>
          <w:rFonts w:ascii="Times New Roman" w:hAnsi="Times New Roman" w:cs="Times New Roman"/>
          <w:sz w:val="32"/>
          <w:szCs w:val="32"/>
          <w:lang w:val="en-IN"/>
        </w:rPr>
      </w:pPr>
      <w:r w:rsidRPr="00D80EA5">
        <w:rPr>
          <w:rFonts w:ascii="Times New Roman" w:hAnsi="Times New Roman" w:cs="Times New Roman"/>
          <w:sz w:val="32"/>
          <w:szCs w:val="32"/>
          <w:lang w:val="en-IN"/>
        </w:rPr>
        <w:lastRenderedPageBreak/>
        <w:t xml:space="preserve">  Coursera. "Compilers by Stanford University." </w:t>
      </w:r>
      <w:hyperlink r:id="rId8" w:tgtFrame="_new" w:history="1">
        <w:r w:rsidRPr="00D80EA5">
          <w:rPr>
            <w:rStyle w:val="Hyperlink"/>
            <w:rFonts w:ascii="Times New Roman" w:hAnsi="Times New Roman" w:cs="Times New Roman"/>
            <w:sz w:val="32"/>
            <w:szCs w:val="32"/>
            <w:lang w:val="en-IN"/>
          </w:rPr>
          <w:t>Compilers Course</w:t>
        </w:r>
      </w:hyperlink>
      <w:r w:rsidRPr="00D80EA5">
        <w:rPr>
          <w:rFonts w:ascii="Times New Roman" w:hAnsi="Times New Roman" w:cs="Times New Roman"/>
          <w:sz w:val="32"/>
          <w:szCs w:val="32"/>
          <w:lang w:val="en-IN"/>
        </w:rPr>
        <w:t>.</w:t>
      </w:r>
    </w:p>
    <w:p w14:paraId="17DC791F" w14:textId="77777777" w:rsidR="00D80EA5" w:rsidRPr="00D80EA5" w:rsidRDefault="00D80EA5" w:rsidP="00D80EA5">
      <w:pPr>
        <w:rPr>
          <w:rFonts w:ascii="Times New Roman" w:hAnsi="Times New Roman" w:cs="Times New Roman"/>
          <w:sz w:val="32"/>
          <w:szCs w:val="32"/>
          <w:lang w:val="en-IN"/>
        </w:rPr>
      </w:pPr>
      <w:r w:rsidRPr="00D80EA5">
        <w:rPr>
          <w:rFonts w:ascii="Times New Roman" w:hAnsi="Times New Roman" w:cs="Times New Roman"/>
          <w:sz w:val="32"/>
          <w:szCs w:val="32"/>
          <w:lang w:val="en-IN"/>
        </w:rPr>
        <w:t xml:space="preserve">  Compiler Explorer. "Compiler Explorer (Godbolt)." </w:t>
      </w:r>
      <w:hyperlink r:id="rId9" w:tgtFrame="_new" w:history="1">
        <w:r w:rsidRPr="00D80EA5">
          <w:rPr>
            <w:rStyle w:val="Hyperlink"/>
            <w:rFonts w:ascii="Times New Roman" w:hAnsi="Times New Roman" w:cs="Times New Roman"/>
            <w:sz w:val="32"/>
            <w:szCs w:val="32"/>
            <w:lang w:val="en-IN"/>
          </w:rPr>
          <w:t>Compiler Explorer</w:t>
        </w:r>
      </w:hyperlink>
      <w:r w:rsidRPr="00D80EA5">
        <w:rPr>
          <w:rFonts w:ascii="Times New Roman" w:hAnsi="Times New Roman" w:cs="Times New Roman"/>
          <w:sz w:val="32"/>
          <w:szCs w:val="32"/>
          <w:lang w:val="en-IN"/>
        </w:rPr>
        <w:t>.</w:t>
      </w:r>
    </w:p>
    <w:p w14:paraId="59C59961" w14:textId="77777777" w:rsidR="00D80EA5" w:rsidRPr="00D80EA5" w:rsidRDefault="00D80EA5" w:rsidP="00D80EA5">
      <w:pPr>
        <w:rPr>
          <w:rFonts w:ascii="Times New Roman" w:hAnsi="Times New Roman" w:cs="Times New Roman"/>
          <w:sz w:val="32"/>
          <w:szCs w:val="32"/>
        </w:rPr>
      </w:pPr>
    </w:p>
    <w:sectPr w:rsidR="00D80EA5" w:rsidRPr="00D80E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F618B1"/>
    <w:multiLevelType w:val="multilevel"/>
    <w:tmpl w:val="CA803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50456D"/>
    <w:multiLevelType w:val="multilevel"/>
    <w:tmpl w:val="4FB689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2F3912"/>
    <w:multiLevelType w:val="multilevel"/>
    <w:tmpl w:val="426694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6A7512"/>
    <w:multiLevelType w:val="multilevel"/>
    <w:tmpl w:val="FD2E64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2180022">
    <w:abstractNumId w:val="0"/>
  </w:num>
  <w:num w:numId="2" w16cid:durableId="303895717">
    <w:abstractNumId w:val="2"/>
  </w:num>
  <w:num w:numId="3" w16cid:durableId="2057898152">
    <w:abstractNumId w:val="1"/>
  </w:num>
  <w:num w:numId="4" w16cid:durableId="19425654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169"/>
    <w:rsid w:val="00056E87"/>
    <w:rsid w:val="00163DA5"/>
    <w:rsid w:val="00265BED"/>
    <w:rsid w:val="003055F7"/>
    <w:rsid w:val="00412734"/>
    <w:rsid w:val="00440B5F"/>
    <w:rsid w:val="00471169"/>
    <w:rsid w:val="005852C0"/>
    <w:rsid w:val="0062392C"/>
    <w:rsid w:val="00815376"/>
    <w:rsid w:val="00854EA8"/>
    <w:rsid w:val="00871B30"/>
    <w:rsid w:val="008D2D0D"/>
    <w:rsid w:val="00961D50"/>
    <w:rsid w:val="00A62A82"/>
    <w:rsid w:val="00C577E7"/>
    <w:rsid w:val="00D80EA5"/>
    <w:rsid w:val="00E42F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4B3B1"/>
  <w15:chartTrackingRefBased/>
  <w15:docId w15:val="{EBE010C5-F339-4D8E-B2AA-52BB445F2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169"/>
    <w:rPr>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0EA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D80EA5"/>
    <w:rPr>
      <w:color w:val="0563C1" w:themeColor="hyperlink"/>
      <w:u w:val="single"/>
    </w:rPr>
  </w:style>
  <w:style w:type="character" w:styleId="UnresolvedMention">
    <w:name w:val="Unresolved Mention"/>
    <w:basedOn w:val="DefaultParagraphFont"/>
    <w:uiPriority w:val="99"/>
    <w:semiHidden/>
    <w:unhideWhenUsed/>
    <w:rsid w:val="00D80E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63155">
      <w:bodyDiv w:val="1"/>
      <w:marLeft w:val="0"/>
      <w:marRight w:val="0"/>
      <w:marTop w:val="0"/>
      <w:marBottom w:val="0"/>
      <w:divBdr>
        <w:top w:val="none" w:sz="0" w:space="0" w:color="auto"/>
        <w:left w:val="none" w:sz="0" w:space="0" w:color="auto"/>
        <w:bottom w:val="none" w:sz="0" w:space="0" w:color="auto"/>
        <w:right w:val="none" w:sz="0" w:space="0" w:color="auto"/>
      </w:divBdr>
    </w:div>
    <w:div w:id="46925069">
      <w:bodyDiv w:val="1"/>
      <w:marLeft w:val="0"/>
      <w:marRight w:val="0"/>
      <w:marTop w:val="0"/>
      <w:marBottom w:val="0"/>
      <w:divBdr>
        <w:top w:val="none" w:sz="0" w:space="0" w:color="auto"/>
        <w:left w:val="none" w:sz="0" w:space="0" w:color="auto"/>
        <w:bottom w:val="none" w:sz="0" w:space="0" w:color="auto"/>
        <w:right w:val="none" w:sz="0" w:space="0" w:color="auto"/>
      </w:divBdr>
      <w:divsChild>
        <w:div w:id="99106823">
          <w:marLeft w:val="0"/>
          <w:marRight w:val="0"/>
          <w:marTop w:val="0"/>
          <w:marBottom w:val="0"/>
          <w:divBdr>
            <w:top w:val="none" w:sz="0" w:space="0" w:color="auto"/>
            <w:left w:val="none" w:sz="0" w:space="0" w:color="auto"/>
            <w:bottom w:val="none" w:sz="0" w:space="0" w:color="auto"/>
            <w:right w:val="none" w:sz="0" w:space="0" w:color="auto"/>
          </w:divBdr>
          <w:divsChild>
            <w:div w:id="1603100795">
              <w:marLeft w:val="0"/>
              <w:marRight w:val="0"/>
              <w:marTop w:val="0"/>
              <w:marBottom w:val="0"/>
              <w:divBdr>
                <w:top w:val="none" w:sz="0" w:space="0" w:color="auto"/>
                <w:left w:val="none" w:sz="0" w:space="0" w:color="auto"/>
                <w:bottom w:val="none" w:sz="0" w:space="0" w:color="auto"/>
                <w:right w:val="none" w:sz="0" w:space="0" w:color="auto"/>
              </w:divBdr>
              <w:divsChild>
                <w:div w:id="1603873090">
                  <w:marLeft w:val="0"/>
                  <w:marRight w:val="0"/>
                  <w:marTop w:val="0"/>
                  <w:marBottom w:val="0"/>
                  <w:divBdr>
                    <w:top w:val="none" w:sz="0" w:space="0" w:color="auto"/>
                    <w:left w:val="none" w:sz="0" w:space="0" w:color="auto"/>
                    <w:bottom w:val="none" w:sz="0" w:space="0" w:color="auto"/>
                    <w:right w:val="none" w:sz="0" w:space="0" w:color="auto"/>
                  </w:divBdr>
                  <w:divsChild>
                    <w:div w:id="1632713514">
                      <w:marLeft w:val="0"/>
                      <w:marRight w:val="0"/>
                      <w:marTop w:val="0"/>
                      <w:marBottom w:val="0"/>
                      <w:divBdr>
                        <w:top w:val="none" w:sz="0" w:space="0" w:color="auto"/>
                        <w:left w:val="none" w:sz="0" w:space="0" w:color="auto"/>
                        <w:bottom w:val="none" w:sz="0" w:space="0" w:color="auto"/>
                        <w:right w:val="none" w:sz="0" w:space="0" w:color="auto"/>
                      </w:divBdr>
                      <w:divsChild>
                        <w:div w:id="509874770">
                          <w:marLeft w:val="0"/>
                          <w:marRight w:val="0"/>
                          <w:marTop w:val="0"/>
                          <w:marBottom w:val="0"/>
                          <w:divBdr>
                            <w:top w:val="none" w:sz="0" w:space="0" w:color="auto"/>
                            <w:left w:val="none" w:sz="0" w:space="0" w:color="auto"/>
                            <w:bottom w:val="none" w:sz="0" w:space="0" w:color="auto"/>
                            <w:right w:val="none" w:sz="0" w:space="0" w:color="auto"/>
                          </w:divBdr>
                          <w:divsChild>
                            <w:div w:id="1269696361">
                              <w:marLeft w:val="0"/>
                              <w:marRight w:val="0"/>
                              <w:marTop w:val="0"/>
                              <w:marBottom w:val="0"/>
                              <w:divBdr>
                                <w:top w:val="none" w:sz="0" w:space="0" w:color="auto"/>
                                <w:left w:val="none" w:sz="0" w:space="0" w:color="auto"/>
                                <w:bottom w:val="none" w:sz="0" w:space="0" w:color="auto"/>
                                <w:right w:val="none" w:sz="0" w:space="0" w:color="auto"/>
                              </w:divBdr>
                              <w:divsChild>
                                <w:div w:id="872185286">
                                  <w:marLeft w:val="0"/>
                                  <w:marRight w:val="0"/>
                                  <w:marTop w:val="0"/>
                                  <w:marBottom w:val="0"/>
                                  <w:divBdr>
                                    <w:top w:val="none" w:sz="0" w:space="0" w:color="auto"/>
                                    <w:left w:val="none" w:sz="0" w:space="0" w:color="auto"/>
                                    <w:bottom w:val="none" w:sz="0" w:space="0" w:color="auto"/>
                                    <w:right w:val="none" w:sz="0" w:space="0" w:color="auto"/>
                                  </w:divBdr>
                                  <w:divsChild>
                                    <w:div w:id="121928717">
                                      <w:marLeft w:val="0"/>
                                      <w:marRight w:val="0"/>
                                      <w:marTop w:val="0"/>
                                      <w:marBottom w:val="0"/>
                                      <w:divBdr>
                                        <w:top w:val="none" w:sz="0" w:space="0" w:color="auto"/>
                                        <w:left w:val="none" w:sz="0" w:space="0" w:color="auto"/>
                                        <w:bottom w:val="none" w:sz="0" w:space="0" w:color="auto"/>
                                        <w:right w:val="none" w:sz="0" w:space="0" w:color="auto"/>
                                      </w:divBdr>
                                      <w:divsChild>
                                        <w:div w:id="136702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937551">
                              <w:marLeft w:val="0"/>
                              <w:marRight w:val="0"/>
                              <w:marTop w:val="0"/>
                              <w:marBottom w:val="0"/>
                              <w:divBdr>
                                <w:top w:val="none" w:sz="0" w:space="0" w:color="auto"/>
                                <w:left w:val="none" w:sz="0" w:space="0" w:color="auto"/>
                                <w:bottom w:val="none" w:sz="0" w:space="0" w:color="auto"/>
                                <w:right w:val="none" w:sz="0" w:space="0" w:color="auto"/>
                              </w:divBdr>
                              <w:divsChild>
                                <w:div w:id="943731383">
                                  <w:marLeft w:val="0"/>
                                  <w:marRight w:val="0"/>
                                  <w:marTop w:val="0"/>
                                  <w:marBottom w:val="0"/>
                                  <w:divBdr>
                                    <w:top w:val="none" w:sz="0" w:space="0" w:color="auto"/>
                                    <w:left w:val="none" w:sz="0" w:space="0" w:color="auto"/>
                                    <w:bottom w:val="none" w:sz="0" w:space="0" w:color="auto"/>
                                    <w:right w:val="none" w:sz="0" w:space="0" w:color="auto"/>
                                  </w:divBdr>
                                  <w:divsChild>
                                    <w:div w:id="977761968">
                                      <w:marLeft w:val="0"/>
                                      <w:marRight w:val="0"/>
                                      <w:marTop w:val="0"/>
                                      <w:marBottom w:val="0"/>
                                      <w:divBdr>
                                        <w:top w:val="none" w:sz="0" w:space="0" w:color="auto"/>
                                        <w:left w:val="none" w:sz="0" w:space="0" w:color="auto"/>
                                        <w:bottom w:val="none" w:sz="0" w:space="0" w:color="auto"/>
                                        <w:right w:val="none" w:sz="0" w:space="0" w:color="auto"/>
                                      </w:divBdr>
                                      <w:divsChild>
                                        <w:div w:id="1344405829">
                                          <w:marLeft w:val="0"/>
                                          <w:marRight w:val="0"/>
                                          <w:marTop w:val="0"/>
                                          <w:marBottom w:val="0"/>
                                          <w:divBdr>
                                            <w:top w:val="none" w:sz="0" w:space="0" w:color="auto"/>
                                            <w:left w:val="none" w:sz="0" w:space="0" w:color="auto"/>
                                            <w:bottom w:val="none" w:sz="0" w:space="0" w:color="auto"/>
                                            <w:right w:val="none" w:sz="0" w:space="0" w:color="auto"/>
                                          </w:divBdr>
                                        </w:div>
                                      </w:divsChild>
                                    </w:div>
                                    <w:div w:id="83839626">
                                      <w:marLeft w:val="0"/>
                                      <w:marRight w:val="0"/>
                                      <w:marTop w:val="0"/>
                                      <w:marBottom w:val="0"/>
                                      <w:divBdr>
                                        <w:top w:val="none" w:sz="0" w:space="0" w:color="auto"/>
                                        <w:left w:val="none" w:sz="0" w:space="0" w:color="auto"/>
                                        <w:bottom w:val="none" w:sz="0" w:space="0" w:color="auto"/>
                                        <w:right w:val="none" w:sz="0" w:space="0" w:color="auto"/>
                                      </w:divBdr>
                                      <w:divsChild>
                                        <w:div w:id="179555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2745877">
          <w:marLeft w:val="0"/>
          <w:marRight w:val="0"/>
          <w:marTop w:val="0"/>
          <w:marBottom w:val="0"/>
          <w:divBdr>
            <w:top w:val="none" w:sz="0" w:space="0" w:color="auto"/>
            <w:left w:val="none" w:sz="0" w:space="0" w:color="auto"/>
            <w:bottom w:val="none" w:sz="0" w:space="0" w:color="auto"/>
            <w:right w:val="none" w:sz="0" w:space="0" w:color="auto"/>
          </w:divBdr>
          <w:divsChild>
            <w:div w:id="1245719937">
              <w:marLeft w:val="0"/>
              <w:marRight w:val="0"/>
              <w:marTop w:val="0"/>
              <w:marBottom w:val="0"/>
              <w:divBdr>
                <w:top w:val="none" w:sz="0" w:space="0" w:color="auto"/>
                <w:left w:val="none" w:sz="0" w:space="0" w:color="auto"/>
                <w:bottom w:val="none" w:sz="0" w:space="0" w:color="auto"/>
                <w:right w:val="none" w:sz="0" w:space="0" w:color="auto"/>
              </w:divBdr>
              <w:divsChild>
                <w:div w:id="2100515264">
                  <w:marLeft w:val="0"/>
                  <w:marRight w:val="0"/>
                  <w:marTop w:val="0"/>
                  <w:marBottom w:val="0"/>
                  <w:divBdr>
                    <w:top w:val="none" w:sz="0" w:space="0" w:color="auto"/>
                    <w:left w:val="none" w:sz="0" w:space="0" w:color="auto"/>
                    <w:bottom w:val="none" w:sz="0" w:space="0" w:color="auto"/>
                    <w:right w:val="none" w:sz="0" w:space="0" w:color="auto"/>
                  </w:divBdr>
                  <w:divsChild>
                    <w:div w:id="769667229">
                      <w:marLeft w:val="0"/>
                      <w:marRight w:val="0"/>
                      <w:marTop w:val="0"/>
                      <w:marBottom w:val="0"/>
                      <w:divBdr>
                        <w:top w:val="none" w:sz="0" w:space="0" w:color="auto"/>
                        <w:left w:val="none" w:sz="0" w:space="0" w:color="auto"/>
                        <w:bottom w:val="none" w:sz="0" w:space="0" w:color="auto"/>
                        <w:right w:val="none" w:sz="0" w:space="0" w:color="auto"/>
                      </w:divBdr>
                      <w:divsChild>
                        <w:div w:id="749161352">
                          <w:marLeft w:val="0"/>
                          <w:marRight w:val="0"/>
                          <w:marTop w:val="0"/>
                          <w:marBottom w:val="0"/>
                          <w:divBdr>
                            <w:top w:val="none" w:sz="0" w:space="0" w:color="auto"/>
                            <w:left w:val="none" w:sz="0" w:space="0" w:color="auto"/>
                            <w:bottom w:val="none" w:sz="0" w:space="0" w:color="auto"/>
                            <w:right w:val="none" w:sz="0" w:space="0" w:color="auto"/>
                          </w:divBdr>
                          <w:divsChild>
                            <w:div w:id="111167467">
                              <w:marLeft w:val="0"/>
                              <w:marRight w:val="0"/>
                              <w:marTop w:val="0"/>
                              <w:marBottom w:val="0"/>
                              <w:divBdr>
                                <w:top w:val="none" w:sz="0" w:space="0" w:color="auto"/>
                                <w:left w:val="none" w:sz="0" w:space="0" w:color="auto"/>
                                <w:bottom w:val="none" w:sz="0" w:space="0" w:color="auto"/>
                                <w:right w:val="none" w:sz="0" w:space="0" w:color="auto"/>
                              </w:divBdr>
                              <w:divsChild>
                                <w:div w:id="946087308">
                                  <w:marLeft w:val="0"/>
                                  <w:marRight w:val="0"/>
                                  <w:marTop w:val="0"/>
                                  <w:marBottom w:val="0"/>
                                  <w:divBdr>
                                    <w:top w:val="none" w:sz="0" w:space="0" w:color="auto"/>
                                    <w:left w:val="none" w:sz="0" w:space="0" w:color="auto"/>
                                    <w:bottom w:val="none" w:sz="0" w:space="0" w:color="auto"/>
                                    <w:right w:val="none" w:sz="0" w:space="0" w:color="auto"/>
                                  </w:divBdr>
                                  <w:divsChild>
                                    <w:div w:id="546843939">
                                      <w:marLeft w:val="0"/>
                                      <w:marRight w:val="0"/>
                                      <w:marTop w:val="0"/>
                                      <w:marBottom w:val="0"/>
                                      <w:divBdr>
                                        <w:top w:val="none" w:sz="0" w:space="0" w:color="auto"/>
                                        <w:left w:val="none" w:sz="0" w:space="0" w:color="auto"/>
                                        <w:bottom w:val="none" w:sz="0" w:space="0" w:color="auto"/>
                                        <w:right w:val="none" w:sz="0" w:space="0" w:color="auto"/>
                                      </w:divBdr>
                                      <w:divsChild>
                                        <w:div w:id="1199779053">
                                          <w:marLeft w:val="0"/>
                                          <w:marRight w:val="0"/>
                                          <w:marTop w:val="0"/>
                                          <w:marBottom w:val="0"/>
                                          <w:divBdr>
                                            <w:top w:val="none" w:sz="0" w:space="0" w:color="auto"/>
                                            <w:left w:val="none" w:sz="0" w:space="0" w:color="auto"/>
                                            <w:bottom w:val="none" w:sz="0" w:space="0" w:color="auto"/>
                                            <w:right w:val="none" w:sz="0" w:space="0" w:color="auto"/>
                                          </w:divBdr>
                                          <w:divsChild>
                                            <w:div w:id="199760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0447323">
          <w:marLeft w:val="0"/>
          <w:marRight w:val="0"/>
          <w:marTop w:val="0"/>
          <w:marBottom w:val="0"/>
          <w:divBdr>
            <w:top w:val="none" w:sz="0" w:space="0" w:color="auto"/>
            <w:left w:val="none" w:sz="0" w:space="0" w:color="auto"/>
            <w:bottom w:val="none" w:sz="0" w:space="0" w:color="auto"/>
            <w:right w:val="none" w:sz="0" w:space="0" w:color="auto"/>
          </w:divBdr>
          <w:divsChild>
            <w:div w:id="574243640">
              <w:marLeft w:val="0"/>
              <w:marRight w:val="0"/>
              <w:marTop w:val="0"/>
              <w:marBottom w:val="0"/>
              <w:divBdr>
                <w:top w:val="none" w:sz="0" w:space="0" w:color="auto"/>
                <w:left w:val="none" w:sz="0" w:space="0" w:color="auto"/>
                <w:bottom w:val="none" w:sz="0" w:space="0" w:color="auto"/>
                <w:right w:val="none" w:sz="0" w:space="0" w:color="auto"/>
              </w:divBdr>
              <w:divsChild>
                <w:div w:id="2018799094">
                  <w:marLeft w:val="0"/>
                  <w:marRight w:val="0"/>
                  <w:marTop w:val="0"/>
                  <w:marBottom w:val="0"/>
                  <w:divBdr>
                    <w:top w:val="none" w:sz="0" w:space="0" w:color="auto"/>
                    <w:left w:val="none" w:sz="0" w:space="0" w:color="auto"/>
                    <w:bottom w:val="none" w:sz="0" w:space="0" w:color="auto"/>
                    <w:right w:val="none" w:sz="0" w:space="0" w:color="auto"/>
                  </w:divBdr>
                  <w:divsChild>
                    <w:div w:id="237830988">
                      <w:marLeft w:val="0"/>
                      <w:marRight w:val="0"/>
                      <w:marTop w:val="0"/>
                      <w:marBottom w:val="0"/>
                      <w:divBdr>
                        <w:top w:val="none" w:sz="0" w:space="0" w:color="auto"/>
                        <w:left w:val="none" w:sz="0" w:space="0" w:color="auto"/>
                        <w:bottom w:val="none" w:sz="0" w:space="0" w:color="auto"/>
                        <w:right w:val="none" w:sz="0" w:space="0" w:color="auto"/>
                      </w:divBdr>
                      <w:divsChild>
                        <w:div w:id="783691276">
                          <w:marLeft w:val="0"/>
                          <w:marRight w:val="0"/>
                          <w:marTop w:val="0"/>
                          <w:marBottom w:val="0"/>
                          <w:divBdr>
                            <w:top w:val="none" w:sz="0" w:space="0" w:color="auto"/>
                            <w:left w:val="none" w:sz="0" w:space="0" w:color="auto"/>
                            <w:bottom w:val="none" w:sz="0" w:space="0" w:color="auto"/>
                            <w:right w:val="none" w:sz="0" w:space="0" w:color="auto"/>
                          </w:divBdr>
                          <w:divsChild>
                            <w:div w:id="656081861">
                              <w:marLeft w:val="0"/>
                              <w:marRight w:val="0"/>
                              <w:marTop w:val="0"/>
                              <w:marBottom w:val="0"/>
                              <w:divBdr>
                                <w:top w:val="none" w:sz="0" w:space="0" w:color="auto"/>
                                <w:left w:val="none" w:sz="0" w:space="0" w:color="auto"/>
                                <w:bottom w:val="none" w:sz="0" w:space="0" w:color="auto"/>
                                <w:right w:val="none" w:sz="0" w:space="0" w:color="auto"/>
                              </w:divBdr>
                              <w:divsChild>
                                <w:div w:id="1941067119">
                                  <w:marLeft w:val="0"/>
                                  <w:marRight w:val="0"/>
                                  <w:marTop w:val="0"/>
                                  <w:marBottom w:val="0"/>
                                  <w:divBdr>
                                    <w:top w:val="none" w:sz="0" w:space="0" w:color="auto"/>
                                    <w:left w:val="none" w:sz="0" w:space="0" w:color="auto"/>
                                    <w:bottom w:val="none" w:sz="0" w:space="0" w:color="auto"/>
                                    <w:right w:val="none" w:sz="0" w:space="0" w:color="auto"/>
                                  </w:divBdr>
                                  <w:divsChild>
                                    <w:div w:id="192102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257180">
                      <w:marLeft w:val="0"/>
                      <w:marRight w:val="0"/>
                      <w:marTop w:val="0"/>
                      <w:marBottom w:val="0"/>
                      <w:divBdr>
                        <w:top w:val="none" w:sz="0" w:space="0" w:color="auto"/>
                        <w:left w:val="none" w:sz="0" w:space="0" w:color="auto"/>
                        <w:bottom w:val="none" w:sz="0" w:space="0" w:color="auto"/>
                        <w:right w:val="none" w:sz="0" w:space="0" w:color="auto"/>
                      </w:divBdr>
                      <w:divsChild>
                        <w:div w:id="590087332">
                          <w:marLeft w:val="0"/>
                          <w:marRight w:val="0"/>
                          <w:marTop w:val="0"/>
                          <w:marBottom w:val="0"/>
                          <w:divBdr>
                            <w:top w:val="none" w:sz="0" w:space="0" w:color="auto"/>
                            <w:left w:val="none" w:sz="0" w:space="0" w:color="auto"/>
                            <w:bottom w:val="none" w:sz="0" w:space="0" w:color="auto"/>
                            <w:right w:val="none" w:sz="0" w:space="0" w:color="auto"/>
                          </w:divBdr>
                          <w:divsChild>
                            <w:div w:id="191916547">
                              <w:marLeft w:val="0"/>
                              <w:marRight w:val="0"/>
                              <w:marTop w:val="0"/>
                              <w:marBottom w:val="0"/>
                              <w:divBdr>
                                <w:top w:val="none" w:sz="0" w:space="0" w:color="auto"/>
                                <w:left w:val="none" w:sz="0" w:space="0" w:color="auto"/>
                                <w:bottom w:val="none" w:sz="0" w:space="0" w:color="auto"/>
                                <w:right w:val="none" w:sz="0" w:space="0" w:color="auto"/>
                              </w:divBdr>
                              <w:divsChild>
                                <w:div w:id="1915625895">
                                  <w:marLeft w:val="0"/>
                                  <w:marRight w:val="0"/>
                                  <w:marTop w:val="0"/>
                                  <w:marBottom w:val="0"/>
                                  <w:divBdr>
                                    <w:top w:val="none" w:sz="0" w:space="0" w:color="auto"/>
                                    <w:left w:val="none" w:sz="0" w:space="0" w:color="auto"/>
                                    <w:bottom w:val="none" w:sz="0" w:space="0" w:color="auto"/>
                                    <w:right w:val="none" w:sz="0" w:space="0" w:color="auto"/>
                                  </w:divBdr>
                                  <w:divsChild>
                                    <w:div w:id="1782528327">
                                      <w:marLeft w:val="0"/>
                                      <w:marRight w:val="0"/>
                                      <w:marTop w:val="0"/>
                                      <w:marBottom w:val="0"/>
                                      <w:divBdr>
                                        <w:top w:val="none" w:sz="0" w:space="0" w:color="auto"/>
                                        <w:left w:val="none" w:sz="0" w:space="0" w:color="auto"/>
                                        <w:bottom w:val="none" w:sz="0" w:space="0" w:color="auto"/>
                                        <w:right w:val="none" w:sz="0" w:space="0" w:color="auto"/>
                                      </w:divBdr>
                                      <w:divsChild>
                                        <w:div w:id="10558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827286">
                              <w:marLeft w:val="0"/>
                              <w:marRight w:val="0"/>
                              <w:marTop w:val="0"/>
                              <w:marBottom w:val="0"/>
                              <w:divBdr>
                                <w:top w:val="none" w:sz="0" w:space="0" w:color="auto"/>
                                <w:left w:val="none" w:sz="0" w:space="0" w:color="auto"/>
                                <w:bottom w:val="none" w:sz="0" w:space="0" w:color="auto"/>
                                <w:right w:val="none" w:sz="0" w:space="0" w:color="auto"/>
                              </w:divBdr>
                              <w:divsChild>
                                <w:div w:id="209926017">
                                  <w:marLeft w:val="0"/>
                                  <w:marRight w:val="0"/>
                                  <w:marTop w:val="0"/>
                                  <w:marBottom w:val="0"/>
                                  <w:divBdr>
                                    <w:top w:val="none" w:sz="0" w:space="0" w:color="auto"/>
                                    <w:left w:val="none" w:sz="0" w:space="0" w:color="auto"/>
                                    <w:bottom w:val="none" w:sz="0" w:space="0" w:color="auto"/>
                                    <w:right w:val="none" w:sz="0" w:space="0" w:color="auto"/>
                                  </w:divBdr>
                                  <w:divsChild>
                                    <w:div w:id="1304001736">
                                      <w:marLeft w:val="0"/>
                                      <w:marRight w:val="0"/>
                                      <w:marTop w:val="0"/>
                                      <w:marBottom w:val="0"/>
                                      <w:divBdr>
                                        <w:top w:val="none" w:sz="0" w:space="0" w:color="auto"/>
                                        <w:left w:val="none" w:sz="0" w:space="0" w:color="auto"/>
                                        <w:bottom w:val="none" w:sz="0" w:space="0" w:color="auto"/>
                                        <w:right w:val="none" w:sz="0" w:space="0" w:color="auto"/>
                                      </w:divBdr>
                                      <w:divsChild>
                                        <w:div w:id="623737316">
                                          <w:marLeft w:val="0"/>
                                          <w:marRight w:val="0"/>
                                          <w:marTop w:val="0"/>
                                          <w:marBottom w:val="0"/>
                                          <w:divBdr>
                                            <w:top w:val="none" w:sz="0" w:space="0" w:color="auto"/>
                                            <w:left w:val="none" w:sz="0" w:space="0" w:color="auto"/>
                                            <w:bottom w:val="none" w:sz="0" w:space="0" w:color="auto"/>
                                            <w:right w:val="none" w:sz="0" w:space="0" w:color="auto"/>
                                          </w:divBdr>
                                        </w:div>
                                      </w:divsChild>
                                    </w:div>
                                    <w:div w:id="801965363">
                                      <w:marLeft w:val="0"/>
                                      <w:marRight w:val="0"/>
                                      <w:marTop w:val="0"/>
                                      <w:marBottom w:val="0"/>
                                      <w:divBdr>
                                        <w:top w:val="none" w:sz="0" w:space="0" w:color="auto"/>
                                        <w:left w:val="none" w:sz="0" w:space="0" w:color="auto"/>
                                        <w:bottom w:val="none" w:sz="0" w:space="0" w:color="auto"/>
                                        <w:right w:val="none" w:sz="0" w:space="0" w:color="auto"/>
                                      </w:divBdr>
                                      <w:divsChild>
                                        <w:div w:id="86887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8625337">
          <w:marLeft w:val="0"/>
          <w:marRight w:val="0"/>
          <w:marTop w:val="0"/>
          <w:marBottom w:val="0"/>
          <w:divBdr>
            <w:top w:val="none" w:sz="0" w:space="0" w:color="auto"/>
            <w:left w:val="none" w:sz="0" w:space="0" w:color="auto"/>
            <w:bottom w:val="none" w:sz="0" w:space="0" w:color="auto"/>
            <w:right w:val="none" w:sz="0" w:space="0" w:color="auto"/>
          </w:divBdr>
          <w:divsChild>
            <w:div w:id="477303513">
              <w:marLeft w:val="0"/>
              <w:marRight w:val="0"/>
              <w:marTop w:val="0"/>
              <w:marBottom w:val="0"/>
              <w:divBdr>
                <w:top w:val="none" w:sz="0" w:space="0" w:color="auto"/>
                <w:left w:val="none" w:sz="0" w:space="0" w:color="auto"/>
                <w:bottom w:val="none" w:sz="0" w:space="0" w:color="auto"/>
                <w:right w:val="none" w:sz="0" w:space="0" w:color="auto"/>
              </w:divBdr>
              <w:divsChild>
                <w:div w:id="1722056473">
                  <w:marLeft w:val="0"/>
                  <w:marRight w:val="0"/>
                  <w:marTop w:val="0"/>
                  <w:marBottom w:val="0"/>
                  <w:divBdr>
                    <w:top w:val="none" w:sz="0" w:space="0" w:color="auto"/>
                    <w:left w:val="none" w:sz="0" w:space="0" w:color="auto"/>
                    <w:bottom w:val="none" w:sz="0" w:space="0" w:color="auto"/>
                    <w:right w:val="none" w:sz="0" w:space="0" w:color="auto"/>
                  </w:divBdr>
                  <w:divsChild>
                    <w:div w:id="1698891499">
                      <w:marLeft w:val="0"/>
                      <w:marRight w:val="0"/>
                      <w:marTop w:val="0"/>
                      <w:marBottom w:val="0"/>
                      <w:divBdr>
                        <w:top w:val="none" w:sz="0" w:space="0" w:color="auto"/>
                        <w:left w:val="none" w:sz="0" w:space="0" w:color="auto"/>
                        <w:bottom w:val="none" w:sz="0" w:space="0" w:color="auto"/>
                        <w:right w:val="none" w:sz="0" w:space="0" w:color="auto"/>
                      </w:divBdr>
                      <w:divsChild>
                        <w:div w:id="93016799">
                          <w:marLeft w:val="0"/>
                          <w:marRight w:val="0"/>
                          <w:marTop w:val="0"/>
                          <w:marBottom w:val="0"/>
                          <w:divBdr>
                            <w:top w:val="none" w:sz="0" w:space="0" w:color="auto"/>
                            <w:left w:val="none" w:sz="0" w:space="0" w:color="auto"/>
                            <w:bottom w:val="none" w:sz="0" w:space="0" w:color="auto"/>
                            <w:right w:val="none" w:sz="0" w:space="0" w:color="auto"/>
                          </w:divBdr>
                          <w:divsChild>
                            <w:div w:id="192354339">
                              <w:marLeft w:val="0"/>
                              <w:marRight w:val="0"/>
                              <w:marTop w:val="0"/>
                              <w:marBottom w:val="0"/>
                              <w:divBdr>
                                <w:top w:val="none" w:sz="0" w:space="0" w:color="auto"/>
                                <w:left w:val="none" w:sz="0" w:space="0" w:color="auto"/>
                                <w:bottom w:val="none" w:sz="0" w:space="0" w:color="auto"/>
                                <w:right w:val="none" w:sz="0" w:space="0" w:color="auto"/>
                              </w:divBdr>
                              <w:divsChild>
                                <w:div w:id="1408576091">
                                  <w:marLeft w:val="0"/>
                                  <w:marRight w:val="0"/>
                                  <w:marTop w:val="0"/>
                                  <w:marBottom w:val="0"/>
                                  <w:divBdr>
                                    <w:top w:val="none" w:sz="0" w:space="0" w:color="auto"/>
                                    <w:left w:val="none" w:sz="0" w:space="0" w:color="auto"/>
                                    <w:bottom w:val="none" w:sz="0" w:space="0" w:color="auto"/>
                                    <w:right w:val="none" w:sz="0" w:space="0" w:color="auto"/>
                                  </w:divBdr>
                                  <w:divsChild>
                                    <w:div w:id="1142886310">
                                      <w:marLeft w:val="0"/>
                                      <w:marRight w:val="0"/>
                                      <w:marTop w:val="0"/>
                                      <w:marBottom w:val="0"/>
                                      <w:divBdr>
                                        <w:top w:val="none" w:sz="0" w:space="0" w:color="auto"/>
                                        <w:left w:val="none" w:sz="0" w:space="0" w:color="auto"/>
                                        <w:bottom w:val="none" w:sz="0" w:space="0" w:color="auto"/>
                                        <w:right w:val="none" w:sz="0" w:space="0" w:color="auto"/>
                                      </w:divBdr>
                                      <w:divsChild>
                                        <w:div w:id="527908803">
                                          <w:marLeft w:val="0"/>
                                          <w:marRight w:val="0"/>
                                          <w:marTop w:val="0"/>
                                          <w:marBottom w:val="0"/>
                                          <w:divBdr>
                                            <w:top w:val="none" w:sz="0" w:space="0" w:color="auto"/>
                                            <w:left w:val="none" w:sz="0" w:space="0" w:color="auto"/>
                                            <w:bottom w:val="none" w:sz="0" w:space="0" w:color="auto"/>
                                            <w:right w:val="none" w:sz="0" w:space="0" w:color="auto"/>
                                          </w:divBdr>
                                          <w:divsChild>
                                            <w:div w:id="129348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717158">
          <w:marLeft w:val="0"/>
          <w:marRight w:val="0"/>
          <w:marTop w:val="0"/>
          <w:marBottom w:val="0"/>
          <w:divBdr>
            <w:top w:val="none" w:sz="0" w:space="0" w:color="auto"/>
            <w:left w:val="none" w:sz="0" w:space="0" w:color="auto"/>
            <w:bottom w:val="none" w:sz="0" w:space="0" w:color="auto"/>
            <w:right w:val="none" w:sz="0" w:space="0" w:color="auto"/>
          </w:divBdr>
          <w:divsChild>
            <w:div w:id="944465270">
              <w:marLeft w:val="0"/>
              <w:marRight w:val="0"/>
              <w:marTop w:val="0"/>
              <w:marBottom w:val="0"/>
              <w:divBdr>
                <w:top w:val="none" w:sz="0" w:space="0" w:color="auto"/>
                <w:left w:val="none" w:sz="0" w:space="0" w:color="auto"/>
                <w:bottom w:val="none" w:sz="0" w:space="0" w:color="auto"/>
                <w:right w:val="none" w:sz="0" w:space="0" w:color="auto"/>
              </w:divBdr>
              <w:divsChild>
                <w:div w:id="2140294674">
                  <w:marLeft w:val="0"/>
                  <w:marRight w:val="0"/>
                  <w:marTop w:val="0"/>
                  <w:marBottom w:val="0"/>
                  <w:divBdr>
                    <w:top w:val="none" w:sz="0" w:space="0" w:color="auto"/>
                    <w:left w:val="none" w:sz="0" w:space="0" w:color="auto"/>
                    <w:bottom w:val="none" w:sz="0" w:space="0" w:color="auto"/>
                    <w:right w:val="none" w:sz="0" w:space="0" w:color="auto"/>
                  </w:divBdr>
                  <w:divsChild>
                    <w:div w:id="1142818241">
                      <w:marLeft w:val="0"/>
                      <w:marRight w:val="0"/>
                      <w:marTop w:val="0"/>
                      <w:marBottom w:val="0"/>
                      <w:divBdr>
                        <w:top w:val="none" w:sz="0" w:space="0" w:color="auto"/>
                        <w:left w:val="none" w:sz="0" w:space="0" w:color="auto"/>
                        <w:bottom w:val="none" w:sz="0" w:space="0" w:color="auto"/>
                        <w:right w:val="none" w:sz="0" w:space="0" w:color="auto"/>
                      </w:divBdr>
                      <w:divsChild>
                        <w:div w:id="646057830">
                          <w:marLeft w:val="0"/>
                          <w:marRight w:val="0"/>
                          <w:marTop w:val="0"/>
                          <w:marBottom w:val="0"/>
                          <w:divBdr>
                            <w:top w:val="none" w:sz="0" w:space="0" w:color="auto"/>
                            <w:left w:val="none" w:sz="0" w:space="0" w:color="auto"/>
                            <w:bottom w:val="none" w:sz="0" w:space="0" w:color="auto"/>
                            <w:right w:val="none" w:sz="0" w:space="0" w:color="auto"/>
                          </w:divBdr>
                          <w:divsChild>
                            <w:div w:id="6250487">
                              <w:marLeft w:val="0"/>
                              <w:marRight w:val="0"/>
                              <w:marTop w:val="0"/>
                              <w:marBottom w:val="0"/>
                              <w:divBdr>
                                <w:top w:val="none" w:sz="0" w:space="0" w:color="auto"/>
                                <w:left w:val="none" w:sz="0" w:space="0" w:color="auto"/>
                                <w:bottom w:val="none" w:sz="0" w:space="0" w:color="auto"/>
                                <w:right w:val="none" w:sz="0" w:space="0" w:color="auto"/>
                              </w:divBdr>
                              <w:divsChild>
                                <w:div w:id="971833938">
                                  <w:marLeft w:val="0"/>
                                  <w:marRight w:val="0"/>
                                  <w:marTop w:val="0"/>
                                  <w:marBottom w:val="0"/>
                                  <w:divBdr>
                                    <w:top w:val="none" w:sz="0" w:space="0" w:color="auto"/>
                                    <w:left w:val="none" w:sz="0" w:space="0" w:color="auto"/>
                                    <w:bottom w:val="none" w:sz="0" w:space="0" w:color="auto"/>
                                    <w:right w:val="none" w:sz="0" w:space="0" w:color="auto"/>
                                  </w:divBdr>
                                  <w:divsChild>
                                    <w:div w:id="42476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146750">
                      <w:marLeft w:val="0"/>
                      <w:marRight w:val="0"/>
                      <w:marTop w:val="0"/>
                      <w:marBottom w:val="0"/>
                      <w:divBdr>
                        <w:top w:val="none" w:sz="0" w:space="0" w:color="auto"/>
                        <w:left w:val="none" w:sz="0" w:space="0" w:color="auto"/>
                        <w:bottom w:val="none" w:sz="0" w:space="0" w:color="auto"/>
                        <w:right w:val="none" w:sz="0" w:space="0" w:color="auto"/>
                      </w:divBdr>
                      <w:divsChild>
                        <w:div w:id="1577204858">
                          <w:marLeft w:val="0"/>
                          <w:marRight w:val="0"/>
                          <w:marTop w:val="0"/>
                          <w:marBottom w:val="0"/>
                          <w:divBdr>
                            <w:top w:val="none" w:sz="0" w:space="0" w:color="auto"/>
                            <w:left w:val="none" w:sz="0" w:space="0" w:color="auto"/>
                            <w:bottom w:val="none" w:sz="0" w:space="0" w:color="auto"/>
                            <w:right w:val="none" w:sz="0" w:space="0" w:color="auto"/>
                          </w:divBdr>
                          <w:divsChild>
                            <w:div w:id="766998625">
                              <w:marLeft w:val="0"/>
                              <w:marRight w:val="0"/>
                              <w:marTop w:val="0"/>
                              <w:marBottom w:val="0"/>
                              <w:divBdr>
                                <w:top w:val="none" w:sz="0" w:space="0" w:color="auto"/>
                                <w:left w:val="none" w:sz="0" w:space="0" w:color="auto"/>
                                <w:bottom w:val="none" w:sz="0" w:space="0" w:color="auto"/>
                                <w:right w:val="none" w:sz="0" w:space="0" w:color="auto"/>
                              </w:divBdr>
                              <w:divsChild>
                                <w:div w:id="1933319368">
                                  <w:marLeft w:val="0"/>
                                  <w:marRight w:val="0"/>
                                  <w:marTop w:val="0"/>
                                  <w:marBottom w:val="0"/>
                                  <w:divBdr>
                                    <w:top w:val="none" w:sz="0" w:space="0" w:color="auto"/>
                                    <w:left w:val="none" w:sz="0" w:space="0" w:color="auto"/>
                                    <w:bottom w:val="none" w:sz="0" w:space="0" w:color="auto"/>
                                    <w:right w:val="none" w:sz="0" w:space="0" w:color="auto"/>
                                  </w:divBdr>
                                  <w:divsChild>
                                    <w:div w:id="876048925">
                                      <w:marLeft w:val="0"/>
                                      <w:marRight w:val="0"/>
                                      <w:marTop w:val="0"/>
                                      <w:marBottom w:val="0"/>
                                      <w:divBdr>
                                        <w:top w:val="none" w:sz="0" w:space="0" w:color="auto"/>
                                        <w:left w:val="none" w:sz="0" w:space="0" w:color="auto"/>
                                        <w:bottom w:val="none" w:sz="0" w:space="0" w:color="auto"/>
                                        <w:right w:val="none" w:sz="0" w:space="0" w:color="auto"/>
                                      </w:divBdr>
                                      <w:divsChild>
                                        <w:div w:id="150512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585841">
                              <w:marLeft w:val="0"/>
                              <w:marRight w:val="0"/>
                              <w:marTop w:val="0"/>
                              <w:marBottom w:val="0"/>
                              <w:divBdr>
                                <w:top w:val="none" w:sz="0" w:space="0" w:color="auto"/>
                                <w:left w:val="none" w:sz="0" w:space="0" w:color="auto"/>
                                <w:bottom w:val="none" w:sz="0" w:space="0" w:color="auto"/>
                                <w:right w:val="none" w:sz="0" w:space="0" w:color="auto"/>
                              </w:divBdr>
                              <w:divsChild>
                                <w:div w:id="326448234">
                                  <w:marLeft w:val="0"/>
                                  <w:marRight w:val="0"/>
                                  <w:marTop w:val="0"/>
                                  <w:marBottom w:val="0"/>
                                  <w:divBdr>
                                    <w:top w:val="none" w:sz="0" w:space="0" w:color="auto"/>
                                    <w:left w:val="none" w:sz="0" w:space="0" w:color="auto"/>
                                    <w:bottom w:val="none" w:sz="0" w:space="0" w:color="auto"/>
                                    <w:right w:val="none" w:sz="0" w:space="0" w:color="auto"/>
                                  </w:divBdr>
                                  <w:divsChild>
                                    <w:div w:id="496380788">
                                      <w:marLeft w:val="0"/>
                                      <w:marRight w:val="0"/>
                                      <w:marTop w:val="0"/>
                                      <w:marBottom w:val="0"/>
                                      <w:divBdr>
                                        <w:top w:val="none" w:sz="0" w:space="0" w:color="auto"/>
                                        <w:left w:val="none" w:sz="0" w:space="0" w:color="auto"/>
                                        <w:bottom w:val="none" w:sz="0" w:space="0" w:color="auto"/>
                                        <w:right w:val="none" w:sz="0" w:space="0" w:color="auto"/>
                                      </w:divBdr>
                                      <w:divsChild>
                                        <w:div w:id="99498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7160543">
          <w:marLeft w:val="0"/>
          <w:marRight w:val="0"/>
          <w:marTop w:val="0"/>
          <w:marBottom w:val="0"/>
          <w:divBdr>
            <w:top w:val="none" w:sz="0" w:space="0" w:color="auto"/>
            <w:left w:val="none" w:sz="0" w:space="0" w:color="auto"/>
            <w:bottom w:val="none" w:sz="0" w:space="0" w:color="auto"/>
            <w:right w:val="none" w:sz="0" w:space="0" w:color="auto"/>
          </w:divBdr>
          <w:divsChild>
            <w:div w:id="1835729699">
              <w:marLeft w:val="0"/>
              <w:marRight w:val="0"/>
              <w:marTop w:val="0"/>
              <w:marBottom w:val="0"/>
              <w:divBdr>
                <w:top w:val="none" w:sz="0" w:space="0" w:color="auto"/>
                <w:left w:val="none" w:sz="0" w:space="0" w:color="auto"/>
                <w:bottom w:val="none" w:sz="0" w:space="0" w:color="auto"/>
                <w:right w:val="none" w:sz="0" w:space="0" w:color="auto"/>
              </w:divBdr>
              <w:divsChild>
                <w:div w:id="1361277639">
                  <w:marLeft w:val="0"/>
                  <w:marRight w:val="0"/>
                  <w:marTop w:val="0"/>
                  <w:marBottom w:val="0"/>
                  <w:divBdr>
                    <w:top w:val="none" w:sz="0" w:space="0" w:color="auto"/>
                    <w:left w:val="none" w:sz="0" w:space="0" w:color="auto"/>
                    <w:bottom w:val="none" w:sz="0" w:space="0" w:color="auto"/>
                    <w:right w:val="none" w:sz="0" w:space="0" w:color="auto"/>
                  </w:divBdr>
                  <w:divsChild>
                    <w:div w:id="691106960">
                      <w:marLeft w:val="0"/>
                      <w:marRight w:val="0"/>
                      <w:marTop w:val="0"/>
                      <w:marBottom w:val="0"/>
                      <w:divBdr>
                        <w:top w:val="none" w:sz="0" w:space="0" w:color="auto"/>
                        <w:left w:val="none" w:sz="0" w:space="0" w:color="auto"/>
                        <w:bottom w:val="none" w:sz="0" w:space="0" w:color="auto"/>
                        <w:right w:val="none" w:sz="0" w:space="0" w:color="auto"/>
                      </w:divBdr>
                      <w:divsChild>
                        <w:div w:id="301890183">
                          <w:marLeft w:val="0"/>
                          <w:marRight w:val="0"/>
                          <w:marTop w:val="0"/>
                          <w:marBottom w:val="0"/>
                          <w:divBdr>
                            <w:top w:val="none" w:sz="0" w:space="0" w:color="auto"/>
                            <w:left w:val="none" w:sz="0" w:space="0" w:color="auto"/>
                            <w:bottom w:val="none" w:sz="0" w:space="0" w:color="auto"/>
                            <w:right w:val="none" w:sz="0" w:space="0" w:color="auto"/>
                          </w:divBdr>
                          <w:divsChild>
                            <w:div w:id="190807409">
                              <w:marLeft w:val="0"/>
                              <w:marRight w:val="0"/>
                              <w:marTop w:val="0"/>
                              <w:marBottom w:val="0"/>
                              <w:divBdr>
                                <w:top w:val="none" w:sz="0" w:space="0" w:color="auto"/>
                                <w:left w:val="none" w:sz="0" w:space="0" w:color="auto"/>
                                <w:bottom w:val="none" w:sz="0" w:space="0" w:color="auto"/>
                                <w:right w:val="none" w:sz="0" w:space="0" w:color="auto"/>
                              </w:divBdr>
                              <w:divsChild>
                                <w:div w:id="2082630537">
                                  <w:marLeft w:val="0"/>
                                  <w:marRight w:val="0"/>
                                  <w:marTop w:val="0"/>
                                  <w:marBottom w:val="0"/>
                                  <w:divBdr>
                                    <w:top w:val="none" w:sz="0" w:space="0" w:color="auto"/>
                                    <w:left w:val="none" w:sz="0" w:space="0" w:color="auto"/>
                                    <w:bottom w:val="none" w:sz="0" w:space="0" w:color="auto"/>
                                    <w:right w:val="none" w:sz="0" w:space="0" w:color="auto"/>
                                  </w:divBdr>
                                  <w:divsChild>
                                    <w:div w:id="1517425261">
                                      <w:marLeft w:val="0"/>
                                      <w:marRight w:val="0"/>
                                      <w:marTop w:val="0"/>
                                      <w:marBottom w:val="0"/>
                                      <w:divBdr>
                                        <w:top w:val="none" w:sz="0" w:space="0" w:color="auto"/>
                                        <w:left w:val="none" w:sz="0" w:space="0" w:color="auto"/>
                                        <w:bottom w:val="none" w:sz="0" w:space="0" w:color="auto"/>
                                        <w:right w:val="none" w:sz="0" w:space="0" w:color="auto"/>
                                      </w:divBdr>
                                      <w:divsChild>
                                        <w:div w:id="1967199442">
                                          <w:marLeft w:val="0"/>
                                          <w:marRight w:val="0"/>
                                          <w:marTop w:val="0"/>
                                          <w:marBottom w:val="0"/>
                                          <w:divBdr>
                                            <w:top w:val="none" w:sz="0" w:space="0" w:color="auto"/>
                                            <w:left w:val="none" w:sz="0" w:space="0" w:color="auto"/>
                                            <w:bottom w:val="none" w:sz="0" w:space="0" w:color="auto"/>
                                            <w:right w:val="none" w:sz="0" w:space="0" w:color="auto"/>
                                          </w:divBdr>
                                          <w:divsChild>
                                            <w:div w:id="76684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7735478">
          <w:marLeft w:val="0"/>
          <w:marRight w:val="0"/>
          <w:marTop w:val="0"/>
          <w:marBottom w:val="0"/>
          <w:divBdr>
            <w:top w:val="none" w:sz="0" w:space="0" w:color="auto"/>
            <w:left w:val="none" w:sz="0" w:space="0" w:color="auto"/>
            <w:bottom w:val="none" w:sz="0" w:space="0" w:color="auto"/>
            <w:right w:val="none" w:sz="0" w:space="0" w:color="auto"/>
          </w:divBdr>
          <w:divsChild>
            <w:div w:id="780994257">
              <w:marLeft w:val="0"/>
              <w:marRight w:val="0"/>
              <w:marTop w:val="0"/>
              <w:marBottom w:val="0"/>
              <w:divBdr>
                <w:top w:val="none" w:sz="0" w:space="0" w:color="auto"/>
                <w:left w:val="none" w:sz="0" w:space="0" w:color="auto"/>
                <w:bottom w:val="none" w:sz="0" w:space="0" w:color="auto"/>
                <w:right w:val="none" w:sz="0" w:space="0" w:color="auto"/>
              </w:divBdr>
              <w:divsChild>
                <w:div w:id="747193113">
                  <w:marLeft w:val="0"/>
                  <w:marRight w:val="0"/>
                  <w:marTop w:val="0"/>
                  <w:marBottom w:val="0"/>
                  <w:divBdr>
                    <w:top w:val="none" w:sz="0" w:space="0" w:color="auto"/>
                    <w:left w:val="none" w:sz="0" w:space="0" w:color="auto"/>
                    <w:bottom w:val="none" w:sz="0" w:space="0" w:color="auto"/>
                    <w:right w:val="none" w:sz="0" w:space="0" w:color="auto"/>
                  </w:divBdr>
                  <w:divsChild>
                    <w:div w:id="144275804">
                      <w:marLeft w:val="0"/>
                      <w:marRight w:val="0"/>
                      <w:marTop w:val="0"/>
                      <w:marBottom w:val="0"/>
                      <w:divBdr>
                        <w:top w:val="none" w:sz="0" w:space="0" w:color="auto"/>
                        <w:left w:val="none" w:sz="0" w:space="0" w:color="auto"/>
                        <w:bottom w:val="none" w:sz="0" w:space="0" w:color="auto"/>
                        <w:right w:val="none" w:sz="0" w:space="0" w:color="auto"/>
                      </w:divBdr>
                      <w:divsChild>
                        <w:div w:id="1906840024">
                          <w:marLeft w:val="0"/>
                          <w:marRight w:val="0"/>
                          <w:marTop w:val="0"/>
                          <w:marBottom w:val="0"/>
                          <w:divBdr>
                            <w:top w:val="none" w:sz="0" w:space="0" w:color="auto"/>
                            <w:left w:val="none" w:sz="0" w:space="0" w:color="auto"/>
                            <w:bottom w:val="none" w:sz="0" w:space="0" w:color="auto"/>
                            <w:right w:val="none" w:sz="0" w:space="0" w:color="auto"/>
                          </w:divBdr>
                          <w:divsChild>
                            <w:div w:id="616450993">
                              <w:marLeft w:val="0"/>
                              <w:marRight w:val="0"/>
                              <w:marTop w:val="0"/>
                              <w:marBottom w:val="0"/>
                              <w:divBdr>
                                <w:top w:val="none" w:sz="0" w:space="0" w:color="auto"/>
                                <w:left w:val="none" w:sz="0" w:space="0" w:color="auto"/>
                                <w:bottom w:val="none" w:sz="0" w:space="0" w:color="auto"/>
                                <w:right w:val="none" w:sz="0" w:space="0" w:color="auto"/>
                              </w:divBdr>
                              <w:divsChild>
                                <w:div w:id="1230917308">
                                  <w:marLeft w:val="0"/>
                                  <w:marRight w:val="0"/>
                                  <w:marTop w:val="0"/>
                                  <w:marBottom w:val="0"/>
                                  <w:divBdr>
                                    <w:top w:val="none" w:sz="0" w:space="0" w:color="auto"/>
                                    <w:left w:val="none" w:sz="0" w:space="0" w:color="auto"/>
                                    <w:bottom w:val="none" w:sz="0" w:space="0" w:color="auto"/>
                                    <w:right w:val="none" w:sz="0" w:space="0" w:color="auto"/>
                                  </w:divBdr>
                                  <w:divsChild>
                                    <w:div w:id="180755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882401">
                      <w:marLeft w:val="0"/>
                      <w:marRight w:val="0"/>
                      <w:marTop w:val="0"/>
                      <w:marBottom w:val="0"/>
                      <w:divBdr>
                        <w:top w:val="none" w:sz="0" w:space="0" w:color="auto"/>
                        <w:left w:val="none" w:sz="0" w:space="0" w:color="auto"/>
                        <w:bottom w:val="none" w:sz="0" w:space="0" w:color="auto"/>
                        <w:right w:val="none" w:sz="0" w:space="0" w:color="auto"/>
                      </w:divBdr>
                      <w:divsChild>
                        <w:div w:id="2020807963">
                          <w:marLeft w:val="0"/>
                          <w:marRight w:val="0"/>
                          <w:marTop w:val="0"/>
                          <w:marBottom w:val="0"/>
                          <w:divBdr>
                            <w:top w:val="none" w:sz="0" w:space="0" w:color="auto"/>
                            <w:left w:val="none" w:sz="0" w:space="0" w:color="auto"/>
                            <w:bottom w:val="none" w:sz="0" w:space="0" w:color="auto"/>
                            <w:right w:val="none" w:sz="0" w:space="0" w:color="auto"/>
                          </w:divBdr>
                          <w:divsChild>
                            <w:div w:id="1539972858">
                              <w:marLeft w:val="0"/>
                              <w:marRight w:val="0"/>
                              <w:marTop w:val="0"/>
                              <w:marBottom w:val="0"/>
                              <w:divBdr>
                                <w:top w:val="none" w:sz="0" w:space="0" w:color="auto"/>
                                <w:left w:val="none" w:sz="0" w:space="0" w:color="auto"/>
                                <w:bottom w:val="none" w:sz="0" w:space="0" w:color="auto"/>
                                <w:right w:val="none" w:sz="0" w:space="0" w:color="auto"/>
                              </w:divBdr>
                              <w:divsChild>
                                <w:div w:id="256911488">
                                  <w:marLeft w:val="0"/>
                                  <w:marRight w:val="0"/>
                                  <w:marTop w:val="0"/>
                                  <w:marBottom w:val="0"/>
                                  <w:divBdr>
                                    <w:top w:val="none" w:sz="0" w:space="0" w:color="auto"/>
                                    <w:left w:val="none" w:sz="0" w:space="0" w:color="auto"/>
                                    <w:bottom w:val="none" w:sz="0" w:space="0" w:color="auto"/>
                                    <w:right w:val="none" w:sz="0" w:space="0" w:color="auto"/>
                                  </w:divBdr>
                                  <w:divsChild>
                                    <w:div w:id="965549118">
                                      <w:marLeft w:val="0"/>
                                      <w:marRight w:val="0"/>
                                      <w:marTop w:val="0"/>
                                      <w:marBottom w:val="0"/>
                                      <w:divBdr>
                                        <w:top w:val="none" w:sz="0" w:space="0" w:color="auto"/>
                                        <w:left w:val="none" w:sz="0" w:space="0" w:color="auto"/>
                                        <w:bottom w:val="none" w:sz="0" w:space="0" w:color="auto"/>
                                        <w:right w:val="none" w:sz="0" w:space="0" w:color="auto"/>
                                      </w:divBdr>
                                      <w:divsChild>
                                        <w:div w:id="172263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449048">
      <w:bodyDiv w:val="1"/>
      <w:marLeft w:val="0"/>
      <w:marRight w:val="0"/>
      <w:marTop w:val="0"/>
      <w:marBottom w:val="0"/>
      <w:divBdr>
        <w:top w:val="none" w:sz="0" w:space="0" w:color="auto"/>
        <w:left w:val="none" w:sz="0" w:space="0" w:color="auto"/>
        <w:bottom w:val="none" w:sz="0" w:space="0" w:color="auto"/>
        <w:right w:val="none" w:sz="0" w:space="0" w:color="auto"/>
      </w:divBdr>
    </w:div>
    <w:div w:id="147988655">
      <w:bodyDiv w:val="1"/>
      <w:marLeft w:val="0"/>
      <w:marRight w:val="0"/>
      <w:marTop w:val="0"/>
      <w:marBottom w:val="0"/>
      <w:divBdr>
        <w:top w:val="none" w:sz="0" w:space="0" w:color="auto"/>
        <w:left w:val="none" w:sz="0" w:space="0" w:color="auto"/>
        <w:bottom w:val="none" w:sz="0" w:space="0" w:color="auto"/>
        <w:right w:val="none" w:sz="0" w:space="0" w:color="auto"/>
      </w:divBdr>
    </w:div>
    <w:div w:id="173803959">
      <w:bodyDiv w:val="1"/>
      <w:marLeft w:val="0"/>
      <w:marRight w:val="0"/>
      <w:marTop w:val="0"/>
      <w:marBottom w:val="0"/>
      <w:divBdr>
        <w:top w:val="none" w:sz="0" w:space="0" w:color="auto"/>
        <w:left w:val="none" w:sz="0" w:space="0" w:color="auto"/>
        <w:bottom w:val="none" w:sz="0" w:space="0" w:color="auto"/>
        <w:right w:val="none" w:sz="0" w:space="0" w:color="auto"/>
      </w:divBdr>
    </w:div>
    <w:div w:id="407115637">
      <w:bodyDiv w:val="1"/>
      <w:marLeft w:val="0"/>
      <w:marRight w:val="0"/>
      <w:marTop w:val="0"/>
      <w:marBottom w:val="0"/>
      <w:divBdr>
        <w:top w:val="none" w:sz="0" w:space="0" w:color="auto"/>
        <w:left w:val="none" w:sz="0" w:space="0" w:color="auto"/>
        <w:bottom w:val="none" w:sz="0" w:space="0" w:color="auto"/>
        <w:right w:val="none" w:sz="0" w:space="0" w:color="auto"/>
      </w:divBdr>
      <w:divsChild>
        <w:div w:id="58676555">
          <w:marLeft w:val="0"/>
          <w:marRight w:val="0"/>
          <w:marTop w:val="0"/>
          <w:marBottom w:val="0"/>
          <w:divBdr>
            <w:top w:val="none" w:sz="0" w:space="0" w:color="auto"/>
            <w:left w:val="none" w:sz="0" w:space="0" w:color="auto"/>
            <w:bottom w:val="none" w:sz="0" w:space="0" w:color="auto"/>
            <w:right w:val="none" w:sz="0" w:space="0" w:color="auto"/>
          </w:divBdr>
          <w:divsChild>
            <w:div w:id="1396783525">
              <w:marLeft w:val="0"/>
              <w:marRight w:val="0"/>
              <w:marTop w:val="0"/>
              <w:marBottom w:val="0"/>
              <w:divBdr>
                <w:top w:val="none" w:sz="0" w:space="0" w:color="auto"/>
                <w:left w:val="none" w:sz="0" w:space="0" w:color="auto"/>
                <w:bottom w:val="none" w:sz="0" w:space="0" w:color="auto"/>
                <w:right w:val="none" w:sz="0" w:space="0" w:color="auto"/>
              </w:divBdr>
              <w:divsChild>
                <w:div w:id="1056661650">
                  <w:marLeft w:val="0"/>
                  <w:marRight w:val="0"/>
                  <w:marTop w:val="0"/>
                  <w:marBottom w:val="0"/>
                  <w:divBdr>
                    <w:top w:val="none" w:sz="0" w:space="0" w:color="auto"/>
                    <w:left w:val="none" w:sz="0" w:space="0" w:color="auto"/>
                    <w:bottom w:val="none" w:sz="0" w:space="0" w:color="auto"/>
                    <w:right w:val="none" w:sz="0" w:space="0" w:color="auto"/>
                  </w:divBdr>
                  <w:divsChild>
                    <w:div w:id="1501655430">
                      <w:marLeft w:val="0"/>
                      <w:marRight w:val="0"/>
                      <w:marTop w:val="0"/>
                      <w:marBottom w:val="0"/>
                      <w:divBdr>
                        <w:top w:val="none" w:sz="0" w:space="0" w:color="auto"/>
                        <w:left w:val="none" w:sz="0" w:space="0" w:color="auto"/>
                        <w:bottom w:val="none" w:sz="0" w:space="0" w:color="auto"/>
                        <w:right w:val="none" w:sz="0" w:space="0" w:color="auto"/>
                      </w:divBdr>
                      <w:divsChild>
                        <w:div w:id="693843297">
                          <w:marLeft w:val="0"/>
                          <w:marRight w:val="0"/>
                          <w:marTop w:val="0"/>
                          <w:marBottom w:val="0"/>
                          <w:divBdr>
                            <w:top w:val="none" w:sz="0" w:space="0" w:color="auto"/>
                            <w:left w:val="none" w:sz="0" w:space="0" w:color="auto"/>
                            <w:bottom w:val="none" w:sz="0" w:space="0" w:color="auto"/>
                            <w:right w:val="none" w:sz="0" w:space="0" w:color="auto"/>
                          </w:divBdr>
                          <w:divsChild>
                            <w:div w:id="1730231242">
                              <w:marLeft w:val="0"/>
                              <w:marRight w:val="0"/>
                              <w:marTop w:val="0"/>
                              <w:marBottom w:val="0"/>
                              <w:divBdr>
                                <w:top w:val="none" w:sz="0" w:space="0" w:color="auto"/>
                                <w:left w:val="none" w:sz="0" w:space="0" w:color="auto"/>
                                <w:bottom w:val="none" w:sz="0" w:space="0" w:color="auto"/>
                                <w:right w:val="none" w:sz="0" w:space="0" w:color="auto"/>
                              </w:divBdr>
                              <w:divsChild>
                                <w:div w:id="1628849066">
                                  <w:marLeft w:val="0"/>
                                  <w:marRight w:val="0"/>
                                  <w:marTop w:val="0"/>
                                  <w:marBottom w:val="0"/>
                                  <w:divBdr>
                                    <w:top w:val="none" w:sz="0" w:space="0" w:color="auto"/>
                                    <w:left w:val="none" w:sz="0" w:space="0" w:color="auto"/>
                                    <w:bottom w:val="none" w:sz="0" w:space="0" w:color="auto"/>
                                    <w:right w:val="none" w:sz="0" w:space="0" w:color="auto"/>
                                  </w:divBdr>
                                  <w:divsChild>
                                    <w:div w:id="950360423">
                                      <w:marLeft w:val="0"/>
                                      <w:marRight w:val="0"/>
                                      <w:marTop w:val="0"/>
                                      <w:marBottom w:val="0"/>
                                      <w:divBdr>
                                        <w:top w:val="none" w:sz="0" w:space="0" w:color="auto"/>
                                        <w:left w:val="none" w:sz="0" w:space="0" w:color="auto"/>
                                        <w:bottom w:val="none" w:sz="0" w:space="0" w:color="auto"/>
                                        <w:right w:val="none" w:sz="0" w:space="0" w:color="auto"/>
                                      </w:divBdr>
                                      <w:divsChild>
                                        <w:div w:id="214291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18027">
                              <w:marLeft w:val="0"/>
                              <w:marRight w:val="0"/>
                              <w:marTop w:val="0"/>
                              <w:marBottom w:val="0"/>
                              <w:divBdr>
                                <w:top w:val="none" w:sz="0" w:space="0" w:color="auto"/>
                                <w:left w:val="none" w:sz="0" w:space="0" w:color="auto"/>
                                <w:bottom w:val="none" w:sz="0" w:space="0" w:color="auto"/>
                                <w:right w:val="none" w:sz="0" w:space="0" w:color="auto"/>
                              </w:divBdr>
                              <w:divsChild>
                                <w:div w:id="1089499403">
                                  <w:marLeft w:val="0"/>
                                  <w:marRight w:val="0"/>
                                  <w:marTop w:val="0"/>
                                  <w:marBottom w:val="0"/>
                                  <w:divBdr>
                                    <w:top w:val="none" w:sz="0" w:space="0" w:color="auto"/>
                                    <w:left w:val="none" w:sz="0" w:space="0" w:color="auto"/>
                                    <w:bottom w:val="none" w:sz="0" w:space="0" w:color="auto"/>
                                    <w:right w:val="none" w:sz="0" w:space="0" w:color="auto"/>
                                  </w:divBdr>
                                  <w:divsChild>
                                    <w:div w:id="1824269976">
                                      <w:marLeft w:val="0"/>
                                      <w:marRight w:val="0"/>
                                      <w:marTop w:val="0"/>
                                      <w:marBottom w:val="0"/>
                                      <w:divBdr>
                                        <w:top w:val="none" w:sz="0" w:space="0" w:color="auto"/>
                                        <w:left w:val="none" w:sz="0" w:space="0" w:color="auto"/>
                                        <w:bottom w:val="none" w:sz="0" w:space="0" w:color="auto"/>
                                        <w:right w:val="none" w:sz="0" w:space="0" w:color="auto"/>
                                      </w:divBdr>
                                      <w:divsChild>
                                        <w:div w:id="1530292674">
                                          <w:marLeft w:val="0"/>
                                          <w:marRight w:val="0"/>
                                          <w:marTop w:val="0"/>
                                          <w:marBottom w:val="0"/>
                                          <w:divBdr>
                                            <w:top w:val="none" w:sz="0" w:space="0" w:color="auto"/>
                                            <w:left w:val="none" w:sz="0" w:space="0" w:color="auto"/>
                                            <w:bottom w:val="none" w:sz="0" w:space="0" w:color="auto"/>
                                            <w:right w:val="none" w:sz="0" w:space="0" w:color="auto"/>
                                          </w:divBdr>
                                        </w:div>
                                      </w:divsChild>
                                    </w:div>
                                    <w:div w:id="826630566">
                                      <w:marLeft w:val="0"/>
                                      <w:marRight w:val="0"/>
                                      <w:marTop w:val="0"/>
                                      <w:marBottom w:val="0"/>
                                      <w:divBdr>
                                        <w:top w:val="none" w:sz="0" w:space="0" w:color="auto"/>
                                        <w:left w:val="none" w:sz="0" w:space="0" w:color="auto"/>
                                        <w:bottom w:val="none" w:sz="0" w:space="0" w:color="auto"/>
                                        <w:right w:val="none" w:sz="0" w:space="0" w:color="auto"/>
                                      </w:divBdr>
                                      <w:divsChild>
                                        <w:div w:id="69692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9797753">
          <w:marLeft w:val="0"/>
          <w:marRight w:val="0"/>
          <w:marTop w:val="0"/>
          <w:marBottom w:val="0"/>
          <w:divBdr>
            <w:top w:val="none" w:sz="0" w:space="0" w:color="auto"/>
            <w:left w:val="none" w:sz="0" w:space="0" w:color="auto"/>
            <w:bottom w:val="none" w:sz="0" w:space="0" w:color="auto"/>
            <w:right w:val="none" w:sz="0" w:space="0" w:color="auto"/>
          </w:divBdr>
          <w:divsChild>
            <w:div w:id="1461337652">
              <w:marLeft w:val="0"/>
              <w:marRight w:val="0"/>
              <w:marTop w:val="0"/>
              <w:marBottom w:val="0"/>
              <w:divBdr>
                <w:top w:val="none" w:sz="0" w:space="0" w:color="auto"/>
                <w:left w:val="none" w:sz="0" w:space="0" w:color="auto"/>
                <w:bottom w:val="none" w:sz="0" w:space="0" w:color="auto"/>
                <w:right w:val="none" w:sz="0" w:space="0" w:color="auto"/>
              </w:divBdr>
              <w:divsChild>
                <w:div w:id="906650329">
                  <w:marLeft w:val="0"/>
                  <w:marRight w:val="0"/>
                  <w:marTop w:val="0"/>
                  <w:marBottom w:val="0"/>
                  <w:divBdr>
                    <w:top w:val="none" w:sz="0" w:space="0" w:color="auto"/>
                    <w:left w:val="none" w:sz="0" w:space="0" w:color="auto"/>
                    <w:bottom w:val="none" w:sz="0" w:space="0" w:color="auto"/>
                    <w:right w:val="none" w:sz="0" w:space="0" w:color="auto"/>
                  </w:divBdr>
                  <w:divsChild>
                    <w:div w:id="1485782312">
                      <w:marLeft w:val="0"/>
                      <w:marRight w:val="0"/>
                      <w:marTop w:val="0"/>
                      <w:marBottom w:val="0"/>
                      <w:divBdr>
                        <w:top w:val="none" w:sz="0" w:space="0" w:color="auto"/>
                        <w:left w:val="none" w:sz="0" w:space="0" w:color="auto"/>
                        <w:bottom w:val="none" w:sz="0" w:space="0" w:color="auto"/>
                        <w:right w:val="none" w:sz="0" w:space="0" w:color="auto"/>
                      </w:divBdr>
                      <w:divsChild>
                        <w:div w:id="531847950">
                          <w:marLeft w:val="0"/>
                          <w:marRight w:val="0"/>
                          <w:marTop w:val="0"/>
                          <w:marBottom w:val="0"/>
                          <w:divBdr>
                            <w:top w:val="none" w:sz="0" w:space="0" w:color="auto"/>
                            <w:left w:val="none" w:sz="0" w:space="0" w:color="auto"/>
                            <w:bottom w:val="none" w:sz="0" w:space="0" w:color="auto"/>
                            <w:right w:val="none" w:sz="0" w:space="0" w:color="auto"/>
                          </w:divBdr>
                          <w:divsChild>
                            <w:div w:id="551158308">
                              <w:marLeft w:val="0"/>
                              <w:marRight w:val="0"/>
                              <w:marTop w:val="0"/>
                              <w:marBottom w:val="0"/>
                              <w:divBdr>
                                <w:top w:val="none" w:sz="0" w:space="0" w:color="auto"/>
                                <w:left w:val="none" w:sz="0" w:space="0" w:color="auto"/>
                                <w:bottom w:val="none" w:sz="0" w:space="0" w:color="auto"/>
                                <w:right w:val="none" w:sz="0" w:space="0" w:color="auto"/>
                              </w:divBdr>
                              <w:divsChild>
                                <w:div w:id="168061590">
                                  <w:marLeft w:val="0"/>
                                  <w:marRight w:val="0"/>
                                  <w:marTop w:val="0"/>
                                  <w:marBottom w:val="0"/>
                                  <w:divBdr>
                                    <w:top w:val="none" w:sz="0" w:space="0" w:color="auto"/>
                                    <w:left w:val="none" w:sz="0" w:space="0" w:color="auto"/>
                                    <w:bottom w:val="none" w:sz="0" w:space="0" w:color="auto"/>
                                    <w:right w:val="none" w:sz="0" w:space="0" w:color="auto"/>
                                  </w:divBdr>
                                  <w:divsChild>
                                    <w:div w:id="2094352422">
                                      <w:marLeft w:val="0"/>
                                      <w:marRight w:val="0"/>
                                      <w:marTop w:val="0"/>
                                      <w:marBottom w:val="0"/>
                                      <w:divBdr>
                                        <w:top w:val="none" w:sz="0" w:space="0" w:color="auto"/>
                                        <w:left w:val="none" w:sz="0" w:space="0" w:color="auto"/>
                                        <w:bottom w:val="none" w:sz="0" w:space="0" w:color="auto"/>
                                        <w:right w:val="none" w:sz="0" w:space="0" w:color="auto"/>
                                      </w:divBdr>
                                      <w:divsChild>
                                        <w:div w:id="190847718">
                                          <w:marLeft w:val="0"/>
                                          <w:marRight w:val="0"/>
                                          <w:marTop w:val="0"/>
                                          <w:marBottom w:val="0"/>
                                          <w:divBdr>
                                            <w:top w:val="none" w:sz="0" w:space="0" w:color="auto"/>
                                            <w:left w:val="none" w:sz="0" w:space="0" w:color="auto"/>
                                            <w:bottom w:val="none" w:sz="0" w:space="0" w:color="auto"/>
                                            <w:right w:val="none" w:sz="0" w:space="0" w:color="auto"/>
                                          </w:divBdr>
                                          <w:divsChild>
                                            <w:div w:id="10246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778998">
          <w:marLeft w:val="0"/>
          <w:marRight w:val="0"/>
          <w:marTop w:val="0"/>
          <w:marBottom w:val="0"/>
          <w:divBdr>
            <w:top w:val="none" w:sz="0" w:space="0" w:color="auto"/>
            <w:left w:val="none" w:sz="0" w:space="0" w:color="auto"/>
            <w:bottom w:val="none" w:sz="0" w:space="0" w:color="auto"/>
            <w:right w:val="none" w:sz="0" w:space="0" w:color="auto"/>
          </w:divBdr>
          <w:divsChild>
            <w:div w:id="1696226531">
              <w:marLeft w:val="0"/>
              <w:marRight w:val="0"/>
              <w:marTop w:val="0"/>
              <w:marBottom w:val="0"/>
              <w:divBdr>
                <w:top w:val="none" w:sz="0" w:space="0" w:color="auto"/>
                <w:left w:val="none" w:sz="0" w:space="0" w:color="auto"/>
                <w:bottom w:val="none" w:sz="0" w:space="0" w:color="auto"/>
                <w:right w:val="none" w:sz="0" w:space="0" w:color="auto"/>
              </w:divBdr>
              <w:divsChild>
                <w:div w:id="1486431380">
                  <w:marLeft w:val="0"/>
                  <w:marRight w:val="0"/>
                  <w:marTop w:val="0"/>
                  <w:marBottom w:val="0"/>
                  <w:divBdr>
                    <w:top w:val="none" w:sz="0" w:space="0" w:color="auto"/>
                    <w:left w:val="none" w:sz="0" w:space="0" w:color="auto"/>
                    <w:bottom w:val="none" w:sz="0" w:space="0" w:color="auto"/>
                    <w:right w:val="none" w:sz="0" w:space="0" w:color="auto"/>
                  </w:divBdr>
                  <w:divsChild>
                    <w:div w:id="791823267">
                      <w:marLeft w:val="0"/>
                      <w:marRight w:val="0"/>
                      <w:marTop w:val="0"/>
                      <w:marBottom w:val="0"/>
                      <w:divBdr>
                        <w:top w:val="none" w:sz="0" w:space="0" w:color="auto"/>
                        <w:left w:val="none" w:sz="0" w:space="0" w:color="auto"/>
                        <w:bottom w:val="none" w:sz="0" w:space="0" w:color="auto"/>
                        <w:right w:val="none" w:sz="0" w:space="0" w:color="auto"/>
                      </w:divBdr>
                      <w:divsChild>
                        <w:div w:id="131099627">
                          <w:marLeft w:val="0"/>
                          <w:marRight w:val="0"/>
                          <w:marTop w:val="0"/>
                          <w:marBottom w:val="0"/>
                          <w:divBdr>
                            <w:top w:val="none" w:sz="0" w:space="0" w:color="auto"/>
                            <w:left w:val="none" w:sz="0" w:space="0" w:color="auto"/>
                            <w:bottom w:val="none" w:sz="0" w:space="0" w:color="auto"/>
                            <w:right w:val="none" w:sz="0" w:space="0" w:color="auto"/>
                          </w:divBdr>
                          <w:divsChild>
                            <w:div w:id="1454134698">
                              <w:marLeft w:val="0"/>
                              <w:marRight w:val="0"/>
                              <w:marTop w:val="0"/>
                              <w:marBottom w:val="0"/>
                              <w:divBdr>
                                <w:top w:val="none" w:sz="0" w:space="0" w:color="auto"/>
                                <w:left w:val="none" w:sz="0" w:space="0" w:color="auto"/>
                                <w:bottom w:val="none" w:sz="0" w:space="0" w:color="auto"/>
                                <w:right w:val="none" w:sz="0" w:space="0" w:color="auto"/>
                              </w:divBdr>
                              <w:divsChild>
                                <w:div w:id="1935044418">
                                  <w:marLeft w:val="0"/>
                                  <w:marRight w:val="0"/>
                                  <w:marTop w:val="0"/>
                                  <w:marBottom w:val="0"/>
                                  <w:divBdr>
                                    <w:top w:val="none" w:sz="0" w:space="0" w:color="auto"/>
                                    <w:left w:val="none" w:sz="0" w:space="0" w:color="auto"/>
                                    <w:bottom w:val="none" w:sz="0" w:space="0" w:color="auto"/>
                                    <w:right w:val="none" w:sz="0" w:space="0" w:color="auto"/>
                                  </w:divBdr>
                                  <w:divsChild>
                                    <w:div w:id="3677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002046">
                      <w:marLeft w:val="0"/>
                      <w:marRight w:val="0"/>
                      <w:marTop w:val="0"/>
                      <w:marBottom w:val="0"/>
                      <w:divBdr>
                        <w:top w:val="none" w:sz="0" w:space="0" w:color="auto"/>
                        <w:left w:val="none" w:sz="0" w:space="0" w:color="auto"/>
                        <w:bottom w:val="none" w:sz="0" w:space="0" w:color="auto"/>
                        <w:right w:val="none" w:sz="0" w:space="0" w:color="auto"/>
                      </w:divBdr>
                      <w:divsChild>
                        <w:div w:id="1216893476">
                          <w:marLeft w:val="0"/>
                          <w:marRight w:val="0"/>
                          <w:marTop w:val="0"/>
                          <w:marBottom w:val="0"/>
                          <w:divBdr>
                            <w:top w:val="none" w:sz="0" w:space="0" w:color="auto"/>
                            <w:left w:val="none" w:sz="0" w:space="0" w:color="auto"/>
                            <w:bottom w:val="none" w:sz="0" w:space="0" w:color="auto"/>
                            <w:right w:val="none" w:sz="0" w:space="0" w:color="auto"/>
                          </w:divBdr>
                          <w:divsChild>
                            <w:div w:id="592010136">
                              <w:marLeft w:val="0"/>
                              <w:marRight w:val="0"/>
                              <w:marTop w:val="0"/>
                              <w:marBottom w:val="0"/>
                              <w:divBdr>
                                <w:top w:val="none" w:sz="0" w:space="0" w:color="auto"/>
                                <w:left w:val="none" w:sz="0" w:space="0" w:color="auto"/>
                                <w:bottom w:val="none" w:sz="0" w:space="0" w:color="auto"/>
                                <w:right w:val="none" w:sz="0" w:space="0" w:color="auto"/>
                              </w:divBdr>
                              <w:divsChild>
                                <w:div w:id="48306365">
                                  <w:marLeft w:val="0"/>
                                  <w:marRight w:val="0"/>
                                  <w:marTop w:val="0"/>
                                  <w:marBottom w:val="0"/>
                                  <w:divBdr>
                                    <w:top w:val="none" w:sz="0" w:space="0" w:color="auto"/>
                                    <w:left w:val="none" w:sz="0" w:space="0" w:color="auto"/>
                                    <w:bottom w:val="none" w:sz="0" w:space="0" w:color="auto"/>
                                    <w:right w:val="none" w:sz="0" w:space="0" w:color="auto"/>
                                  </w:divBdr>
                                  <w:divsChild>
                                    <w:div w:id="757752789">
                                      <w:marLeft w:val="0"/>
                                      <w:marRight w:val="0"/>
                                      <w:marTop w:val="0"/>
                                      <w:marBottom w:val="0"/>
                                      <w:divBdr>
                                        <w:top w:val="none" w:sz="0" w:space="0" w:color="auto"/>
                                        <w:left w:val="none" w:sz="0" w:space="0" w:color="auto"/>
                                        <w:bottom w:val="none" w:sz="0" w:space="0" w:color="auto"/>
                                        <w:right w:val="none" w:sz="0" w:space="0" w:color="auto"/>
                                      </w:divBdr>
                                      <w:divsChild>
                                        <w:div w:id="143825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295194">
                              <w:marLeft w:val="0"/>
                              <w:marRight w:val="0"/>
                              <w:marTop w:val="0"/>
                              <w:marBottom w:val="0"/>
                              <w:divBdr>
                                <w:top w:val="none" w:sz="0" w:space="0" w:color="auto"/>
                                <w:left w:val="none" w:sz="0" w:space="0" w:color="auto"/>
                                <w:bottom w:val="none" w:sz="0" w:space="0" w:color="auto"/>
                                <w:right w:val="none" w:sz="0" w:space="0" w:color="auto"/>
                              </w:divBdr>
                              <w:divsChild>
                                <w:div w:id="1446391129">
                                  <w:marLeft w:val="0"/>
                                  <w:marRight w:val="0"/>
                                  <w:marTop w:val="0"/>
                                  <w:marBottom w:val="0"/>
                                  <w:divBdr>
                                    <w:top w:val="none" w:sz="0" w:space="0" w:color="auto"/>
                                    <w:left w:val="none" w:sz="0" w:space="0" w:color="auto"/>
                                    <w:bottom w:val="none" w:sz="0" w:space="0" w:color="auto"/>
                                    <w:right w:val="none" w:sz="0" w:space="0" w:color="auto"/>
                                  </w:divBdr>
                                  <w:divsChild>
                                    <w:div w:id="2096196586">
                                      <w:marLeft w:val="0"/>
                                      <w:marRight w:val="0"/>
                                      <w:marTop w:val="0"/>
                                      <w:marBottom w:val="0"/>
                                      <w:divBdr>
                                        <w:top w:val="none" w:sz="0" w:space="0" w:color="auto"/>
                                        <w:left w:val="none" w:sz="0" w:space="0" w:color="auto"/>
                                        <w:bottom w:val="none" w:sz="0" w:space="0" w:color="auto"/>
                                        <w:right w:val="none" w:sz="0" w:space="0" w:color="auto"/>
                                      </w:divBdr>
                                      <w:divsChild>
                                        <w:div w:id="1768383451">
                                          <w:marLeft w:val="0"/>
                                          <w:marRight w:val="0"/>
                                          <w:marTop w:val="0"/>
                                          <w:marBottom w:val="0"/>
                                          <w:divBdr>
                                            <w:top w:val="none" w:sz="0" w:space="0" w:color="auto"/>
                                            <w:left w:val="none" w:sz="0" w:space="0" w:color="auto"/>
                                            <w:bottom w:val="none" w:sz="0" w:space="0" w:color="auto"/>
                                            <w:right w:val="none" w:sz="0" w:space="0" w:color="auto"/>
                                          </w:divBdr>
                                        </w:div>
                                      </w:divsChild>
                                    </w:div>
                                    <w:div w:id="185797698">
                                      <w:marLeft w:val="0"/>
                                      <w:marRight w:val="0"/>
                                      <w:marTop w:val="0"/>
                                      <w:marBottom w:val="0"/>
                                      <w:divBdr>
                                        <w:top w:val="none" w:sz="0" w:space="0" w:color="auto"/>
                                        <w:left w:val="none" w:sz="0" w:space="0" w:color="auto"/>
                                        <w:bottom w:val="none" w:sz="0" w:space="0" w:color="auto"/>
                                        <w:right w:val="none" w:sz="0" w:space="0" w:color="auto"/>
                                      </w:divBdr>
                                      <w:divsChild>
                                        <w:div w:id="67753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7253745">
          <w:marLeft w:val="0"/>
          <w:marRight w:val="0"/>
          <w:marTop w:val="0"/>
          <w:marBottom w:val="0"/>
          <w:divBdr>
            <w:top w:val="none" w:sz="0" w:space="0" w:color="auto"/>
            <w:left w:val="none" w:sz="0" w:space="0" w:color="auto"/>
            <w:bottom w:val="none" w:sz="0" w:space="0" w:color="auto"/>
            <w:right w:val="none" w:sz="0" w:space="0" w:color="auto"/>
          </w:divBdr>
          <w:divsChild>
            <w:div w:id="1029113091">
              <w:marLeft w:val="0"/>
              <w:marRight w:val="0"/>
              <w:marTop w:val="0"/>
              <w:marBottom w:val="0"/>
              <w:divBdr>
                <w:top w:val="none" w:sz="0" w:space="0" w:color="auto"/>
                <w:left w:val="none" w:sz="0" w:space="0" w:color="auto"/>
                <w:bottom w:val="none" w:sz="0" w:space="0" w:color="auto"/>
                <w:right w:val="none" w:sz="0" w:space="0" w:color="auto"/>
              </w:divBdr>
              <w:divsChild>
                <w:div w:id="1505438724">
                  <w:marLeft w:val="0"/>
                  <w:marRight w:val="0"/>
                  <w:marTop w:val="0"/>
                  <w:marBottom w:val="0"/>
                  <w:divBdr>
                    <w:top w:val="none" w:sz="0" w:space="0" w:color="auto"/>
                    <w:left w:val="none" w:sz="0" w:space="0" w:color="auto"/>
                    <w:bottom w:val="none" w:sz="0" w:space="0" w:color="auto"/>
                    <w:right w:val="none" w:sz="0" w:space="0" w:color="auto"/>
                  </w:divBdr>
                  <w:divsChild>
                    <w:div w:id="385565863">
                      <w:marLeft w:val="0"/>
                      <w:marRight w:val="0"/>
                      <w:marTop w:val="0"/>
                      <w:marBottom w:val="0"/>
                      <w:divBdr>
                        <w:top w:val="none" w:sz="0" w:space="0" w:color="auto"/>
                        <w:left w:val="none" w:sz="0" w:space="0" w:color="auto"/>
                        <w:bottom w:val="none" w:sz="0" w:space="0" w:color="auto"/>
                        <w:right w:val="none" w:sz="0" w:space="0" w:color="auto"/>
                      </w:divBdr>
                      <w:divsChild>
                        <w:div w:id="1877237253">
                          <w:marLeft w:val="0"/>
                          <w:marRight w:val="0"/>
                          <w:marTop w:val="0"/>
                          <w:marBottom w:val="0"/>
                          <w:divBdr>
                            <w:top w:val="none" w:sz="0" w:space="0" w:color="auto"/>
                            <w:left w:val="none" w:sz="0" w:space="0" w:color="auto"/>
                            <w:bottom w:val="none" w:sz="0" w:space="0" w:color="auto"/>
                            <w:right w:val="none" w:sz="0" w:space="0" w:color="auto"/>
                          </w:divBdr>
                          <w:divsChild>
                            <w:div w:id="2133861695">
                              <w:marLeft w:val="0"/>
                              <w:marRight w:val="0"/>
                              <w:marTop w:val="0"/>
                              <w:marBottom w:val="0"/>
                              <w:divBdr>
                                <w:top w:val="none" w:sz="0" w:space="0" w:color="auto"/>
                                <w:left w:val="none" w:sz="0" w:space="0" w:color="auto"/>
                                <w:bottom w:val="none" w:sz="0" w:space="0" w:color="auto"/>
                                <w:right w:val="none" w:sz="0" w:space="0" w:color="auto"/>
                              </w:divBdr>
                              <w:divsChild>
                                <w:div w:id="1379861878">
                                  <w:marLeft w:val="0"/>
                                  <w:marRight w:val="0"/>
                                  <w:marTop w:val="0"/>
                                  <w:marBottom w:val="0"/>
                                  <w:divBdr>
                                    <w:top w:val="none" w:sz="0" w:space="0" w:color="auto"/>
                                    <w:left w:val="none" w:sz="0" w:space="0" w:color="auto"/>
                                    <w:bottom w:val="none" w:sz="0" w:space="0" w:color="auto"/>
                                    <w:right w:val="none" w:sz="0" w:space="0" w:color="auto"/>
                                  </w:divBdr>
                                  <w:divsChild>
                                    <w:div w:id="1091583923">
                                      <w:marLeft w:val="0"/>
                                      <w:marRight w:val="0"/>
                                      <w:marTop w:val="0"/>
                                      <w:marBottom w:val="0"/>
                                      <w:divBdr>
                                        <w:top w:val="none" w:sz="0" w:space="0" w:color="auto"/>
                                        <w:left w:val="none" w:sz="0" w:space="0" w:color="auto"/>
                                        <w:bottom w:val="none" w:sz="0" w:space="0" w:color="auto"/>
                                        <w:right w:val="none" w:sz="0" w:space="0" w:color="auto"/>
                                      </w:divBdr>
                                      <w:divsChild>
                                        <w:div w:id="170527873">
                                          <w:marLeft w:val="0"/>
                                          <w:marRight w:val="0"/>
                                          <w:marTop w:val="0"/>
                                          <w:marBottom w:val="0"/>
                                          <w:divBdr>
                                            <w:top w:val="none" w:sz="0" w:space="0" w:color="auto"/>
                                            <w:left w:val="none" w:sz="0" w:space="0" w:color="auto"/>
                                            <w:bottom w:val="none" w:sz="0" w:space="0" w:color="auto"/>
                                            <w:right w:val="none" w:sz="0" w:space="0" w:color="auto"/>
                                          </w:divBdr>
                                          <w:divsChild>
                                            <w:div w:id="140791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4489953">
          <w:marLeft w:val="0"/>
          <w:marRight w:val="0"/>
          <w:marTop w:val="0"/>
          <w:marBottom w:val="0"/>
          <w:divBdr>
            <w:top w:val="none" w:sz="0" w:space="0" w:color="auto"/>
            <w:left w:val="none" w:sz="0" w:space="0" w:color="auto"/>
            <w:bottom w:val="none" w:sz="0" w:space="0" w:color="auto"/>
            <w:right w:val="none" w:sz="0" w:space="0" w:color="auto"/>
          </w:divBdr>
          <w:divsChild>
            <w:div w:id="1899198224">
              <w:marLeft w:val="0"/>
              <w:marRight w:val="0"/>
              <w:marTop w:val="0"/>
              <w:marBottom w:val="0"/>
              <w:divBdr>
                <w:top w:val="none" w:sz="0" w:space="0" w:color="auto"/>
                <w:left w:val="none" w:sz="0" w:space="0" w:color="auto"/>
                <w:bottom w:val="none" w:sz="0" w:space="0" w:color="auto"/>
                <w:right w:val="none" w:sz="0" w:space="0" w:color="auto"/>
              </w:divBdr>
              <w:divsChild>
                <w:div w:id="1617518148">
                  <w:marLeft w:val="0"/>
                  <w:marRight w:val="0"/>
                  <w:marTop w:val="0"/>
                  <w:marBottom w:val="0"/>
                  <w:divBdr>
                    <w:top w:val="none" w:sz="0" w:space="0" w:color="auto"/>
                    <w:left w:val="none" w:sz="0" w:space="0" w:color="auto"/>
                    <w:bottom w:val="none" w:sz="0" w:space="0" w:color="auto"/>
                    <w:right w:val="none" w:sz="0" w:space="0" w:color="auto"/>
                  </w:divBdr>
                  <w:divsChild>
                    <w:div w:id="604651874">
                      <w:marLeft w:val="0"/>
                      <w:marRight w:val="0"/>
                      <w:marTop w:val="0"/>
                      <w:marBottom w:val="0"/>
                      <w:divBdr>
                        <w:top w:val="none" w:sz="0" w:space="0" w:color="auto"/>
                        <w:left w:val="none" w:sz="0" w:space="0" w:color="auto"/>
                        <w:bottom w:val="none" w:sz="0" w:space="0" w:color="auto"/>
                        <w:right w:val="none" w:sz="0" w:space="0" w:color="auto"/>
                      </w:divBdr>
                      <w:divsChild>
                        <w:div w:id="1601713974">
                          <w:marLeft w:val="0"/>
                          <w:marRight w:val="0"/>
                          <w:marTop w:val="0"/>
                          <w:marBottom w:val="0"/>
                          <w:divBdr>
                            <w:top w:val="none" w:sz="0" w:space="0" w:color="auto"/>
                            <w:left w:val="none" w:sz="0" w:space="0" w:color="auto"/>
                            <w:bottom w:val="none" w:sz="0" w:space="0" w:color="auto"/>
                            <w:right w:val="none" w:sz="0" w:space="0" w:color="auto"/>
                          </w:divBdr>
                          <w:divsChild>
                            <w:div w:id="558133238">
                              <w:marLeft w:val="0"/>
                              <w:marRight w:val="0"/>
                              <w:marTop w:val="0"/>
                              <w:marBottom w:val="0"/>
                              <w:divBdr>
                                <w:top w:val="none" w:sz="0" w:space="0" w:color="auto"/>
                                <w:left w:val="none" w:sz="0" w:space="0" w:color="auto"/>
                                <w:bottom w:val="none" w:sz="0" w:space="0" w:color="auto"/>
                                <w:right w:val="none" w:sz="0" w:space="0" w:color="auto"/>
                              </w:divBdr>
                              <w:divsChild>
                                <w:div w:id="105203644">
                                  <w:marLeft w:val="0"/>
                                  <w:marRight w:val="0"/>
                                  <w:marTop w:val="0"/>
                                  <w:marBottom w:val="0"/>
                                  <w:divBdr>
                                    <w:top w:val="none" w:sz="0" w:space="0" w:color="auto"/>
                                    <w:left w:val="none" w:sz="0" w:space="0" w:color="auto"/>
                                    <w:bottom w:val="none" w:sz="0" w:space="0" w:color="auto"/>
                                    <w:right w:val="none" w:sz="0" w:space="0" w:color="auto"/>
                                  </w:divBdr>
                                  <w:divsChild>
                                    <w:div w:id="205855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8890">
                      <w:marLeft w:val="0"/>
                      <w:marRight w:val="0"/>
                      <w:marTop w:val="0"/>
                      <w:marBottom w:val="0"/>
                      <w:divBdr>
                        <w:top w:val="none" w:sz="0" w:space="0" w:color="auto"/>
                        <w:left w:val="none" w:sz="0" w:space="0" w:color="auto"/>
                        <w:bottom w:val="none" w:sz="0" w:space="0" w:color="auto"/>
                        <w:right w:val="none" w:sz="0" w:space="0" w:color="auto"/>
                      </w:divBdr>
                      <w:divsChild>
                        <w:div w:id="1899045323">
                          <w:marLeft w:val="0"/>
                          <w:marRight w:val="0"/>
                          <w:marTop w:val="0"/>
                          <w:marBottom w:val="0"/>
                          <w:divBdr>
                            <w:top w:val="none" w:sz="0" w:space="0" w:color="auto"/>
                            <w:left w:val="none" w:sz="0" w:space="0" w:color="auto"/>
                            <w:bottom w:val="none" w:sz="0" w:space="0" w:color="auto"/>
                            <w:right w:val="none" w:sz="0" w:space="0" w:color="auto"/>
                          </w:divBdr>
                          <w:divsChild>
                            <w:div w:id="2021855569">
                              <w:marLeft w:val="0"/>
                              <w:marRight w:val="0"/>
                              <w:marTop w:val="0"/>
                              <w:marBottom w:val="0"/>
                              <w:divBdr>
                                <w:top w:val="none" w:sz="0" w:space="0" w:color="auto"/>
                                <w:left w:val="none" w:sz="0" w:space="0" w:color="auto"/>
                                <w:bottom w:val="none" w:sz="0" w:space="0" w:color="auto"/>
                                <w:right w:val="none" w:sz="0" w:space="0" w:color="auto"/>
                              </w:divBdr>
                              <w:divsChild>
                                <w:div w:id="383065146">
                                  <w:marLeft w:val="0"/>
                                  <w:marRight w:val="0"/>
                                  <w:marTop w:val="0"/>
                                  <w:marBottom w:val="0"/>
                                  <w:divBdr>
                                    <w:top w:val="none" w:sz="0" w:space="0" w:color="auto"/>
                                    <w:left w:val="none" w:sz="0" w:space="0" w:color="auto"/>
                                    <w:bottom w:val="none" w:sz="0" w:space="0" w:color="auto"/>
                                    <w:right w:val="none" w:sz="0" w:space="0" w:color="auto"/>
                                  </w:divBdr>
                                  <w:divsChild>
                                    <w:div w:id="346517936">
                                      <w:marLeft w:val="0"/>
                                      <w:marRight w:val="0"/>
                                      <w:marTop w:val="0"/>
                                      <w:marBottom w:val="0"/>
                                      <w:divBdr>
                                        <w:top w:val="none" w:sz="0" w:space="0" w:color="auto"/>
                                        <w:left w:val="none" w:sz="0" w:space="0" w:color="auto"/>
                                        <w:bottom w:val="none" w:sz="0" w:space="0" w:color="auto"/>
                                        <w:right w:val="none" w:sz="0" w:space="0" w:color="auto"/>
                                      </w:divBdr>
                                      <w:divsChild>
                                        <w:div w:id="204459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249244">
                              <w:marLeft w:val="0"/>
                              <w:marRight w:val="0"/>
                              <w:marTop w:val="0"/>
                              <w:marBottom w:val="0"/>
                              <w:divBdr>
                                <w:top w:val="none" w:sz="0" w:space="0" w:color="auto"/>
                                <w:left w:val="none" w:sz="0" w:space="0" w:color="auto"/>
                                <w:bottom w:val="none" w:sz="0" w:space="0" w:color="auto"/>
                                <w:right w:val="none" w:sz="0" w:space="0" w:color="auto"/>
                              </w:divBdr>
                              <w:divsChild>
                                <w:div w:id="57017934">
                                  <w:marLeft w:val="0"/>
                                  <w:marRight w:val="0"/>
                                  <w:marTop w:val="0"/>
                                  <w:marBottom w:val="0"/>
                                  <w:divBdr>
                                    <w:top w:val="none" w:sz="0" w:space="0" w:color="auto"/>
                                    <w:left w:val="none" w:sz="0" w:space="0" w:color="auto"/>
                                    <w:bottom w:val="none" w:sz="0" w:space="0" w:color="auto"/>
                                    <w:right w:val="none" w:sz="0" w:space="0" w:color="auto"/>
                                  </w:divBdr>
                                  <w:divsChild>
                                    <w:div w:id="489104713">
                                      <w:marLeft w:val="0"/>
                                      <w:marRight w:val="0"/>
                                      <w:marTop w:val="0"/>
                                      <w:marBottom w:val="0"/>
                                      <w:divBdr>
                                        <w:top w:val="none" w:sz="0" w:space="0" w:color="auto"/>
                                        <w:left w:val="none" w:sz="0" w:space="0" w:color="auto"/>
                                        <w:bottom w:val="none" w:sz="0" w:space="0" w:color="auto"/>
                                        <w:right w:val="none" w:sz="0" w:space="0" w:color="auto"/>
                                      </w:divBdr>
                                      <w:divsChild>
                                        <w:div w:id="158336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0485710">
          <w:marLeft w:val="0"/>
          <w:marRight w:val="0"/>
          <w:marTop w:val="0"/>
          <w:marBottom w:val="0"/>
          <w:divBdr>
            <w:top w:val="none" w:sz="0" w:space="0" w:color="auto"/>
            <w:left w:val="none" w:sz="0" w:space="0" w:color="auto"/>
            <w:bottom w:val="none" w:sz="0" w:space="0" w:color="auto"/>
            <w:right w:val="none" w:sz="0" w:space="0" w:color="auto"/>
          </w:divBdr>
          <w:divsChild>
            <w:div w:id="1233079777">
              <w:marLeft w:val="0"/>
              <w:marRight w:val="0"/>
              <w:marTop w:val="0"/>
              <w:marBottom w:val="0"/>
              <w:divBdr>
                <w:top w:val="none" w:sz="0" w:space="0" w:color="auto"/>
                <w:left w:val="none" w:sz="0" w:space="0" w:color="auto"/>
                <w:bottom w:val="none" w:sz="0" w:space="0" w:color="auto"/>
                <w:right w:val="none" w:sz="0" w:space="0" w:color="auto"/>
              </w:divBdr>
              <w:divsChild>
                <w:div w:id="662858384">
                  <w:marLeft w:val="0"/>
                  <w:marRight w:val="0"/>
                  <w:marTop w:val="0"/>
                  <w:marBottom w:val="0"/>
                  <w:divBdr>
                    <w:top w:val="none" w:sz="0" w:space="0" w:color="auto"/>
                    <w:left w:val="none" w:sz="0" w:space="0" w:color="auto"/>
                    <w:bottom w:val="none" w:sz="0" w:space="0" w:color="auto"/>
                    <w:right w:val="none" w:sz="0" w:space="0" w:color="auto"/>
                  </w:divBdr>
                  <w:divsChild>
                    <w:div w:id="1250508525">
                      <w:marLeft w:val="0"/>
                      <w:marRight w:val="0"/>
                      <w:marTop w:val="0"/>
                      <w:marBottom w:val="0"/>
                      <w:divBdr>
                        <w:top w:val="none" w:sz="0" w:space="0" w:color="auto"/>
                        <w:left w:val="none" w:sz="0" w:space="0" w:color="auto"/>
                        <w:bottom w:val="none" w:sz="0" w:space="0" w:color="auto"/>
                        <w:right w:val="none" w:sz="0" w:space="0" w:color="auto"/>
                      </w:divBdr>
                      <w:divsChild>
                        <w:div w:id="120463801">
                          <w:marLeft w:val="0"/>
                          <w:marRight w:val="0"/>
                          <w:marTop w:val="0"/>
                          <w:marBottom w:val="0"/>
                          <w:divBdr>
                            <w:top w:val="none" w:sz="0" w:space="0" w:color="auto"/>
                            <w:left w:val="none" w:sz="0" w:space="0" w:color="auto"/>
                            <w:bottom w:val="none" w:sz="0" w:space="0" w:color="auto"/>
                            <w:right w:val="none" w:sz="0" w:space="0" w:color="auto"/>
                          </w:divBdr>
                          <w:divsChild>
                            <w:div w:id="325089355">
                              <w:marLeft w:val="0"/>
                              <w:marRight w:val="0"/>
                              <w:marTop w:val="0"/>
                              <w:marBottom w:val="0"/>
                              <w:divBdr>
                                <w:top w:val="none" w:sz="0" w:space="0" w:color="auto"/>
                                <w:left w:val="none" w:sz="0" w:space="0" w:color="auto"/>
                                <w:bottom w:val="none" w:sz="0" w:space="0" w:color="auto"/>
                                <w:right w:val="none" w:sz="0" w:space="0" w:color="auto"/>
                              </w:divBdr>
                              <w:divsChild>
                                <w:div w:id="902256103">
                                  <w:marLeft w:val="0"/>
                                  <w:marRight w:val="0"/>
                                  <w:marTop w:val="0"/>
                                  <w:marBottom w:val="0"/>
                                  <w:divBdr>
                                    <w:top w:val="none" w:sz="0" w:space="0" w:color="auto"/>
                                    <w:left w:val="none" w:sz="0" w:space="0" w:color="auto"/>
                                    <w:bottom w:val="none" w:sz="0" w:space="0" w:color="auto"/>
                                    <w:right w:val="none" w:sz="0" w:space="0" w:color="auto"/>
                                  </w:divBdr>
                                  <w:divsChild>
                                    <w:div w:id="315688928">
                                      <w:marLeft w:val="0"/>
                                      <w:marRight w:val="0"/>
                                      <w:marTop w:val="0"/>
                                      <w:marBottom w:val="0"/>
                                      <w:divBdr>
                                        <w:top w:val="none" w:sz="0" w:space="0" w:color="auto"/>
                                        <w:left w:val="none" w:sz="0" w:space="0" w:color="auto"/>
                                        <w:bottom w:val="none" w:sz="0" w:space="0" w:color="auto"/>
                                        <w:right w:val="none" w:sz="0" w:space="0" w:color="auto"/>
                                      </w:divBdr>
                                      <w:divsChild>
                                        <w:div w:id="679313274">
                                          <w:marLeft w:val="0"/>
                                          <w:marRight w:val="0"/>
                                          <w:marTop w:val="0"/>
                                          <w:marBottom w:val="0"/>
                                          <w:divBdr>
                                            <w:top w:val="none" w:sz="0" w:space="0" w:color="auto"/>
                                            <w:left w:val="none" w:sz="0" w:space="0" w:color="auto"/>
                                            <w:bottom w:val="none" w:sz="0" w:space="0" w:color="auto"/>
                                            <w:right w:val="none" w:sz="0" w:space="0" w:color="auto"/>
                                          </w:divBdr>
                                          <w:divsChild>
                                            <w:div w:id="149488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7603388">
          <w:marLeft w:val="0"/>
          <w:marRight w:val="0"/>
          <w:marTop w:val="0"/>
          <w:marBottom w:val="0"/>
          <w:divBdr>
            <w:top w:val="none" w:sz="0" w:space="0" w:color="auto"/>
            <w:left w:val="none" w:sz="0" w:space="0" w:color="auto"/>
            <w:bottom w:val="none" w:sz="0" w:space="0" w:color="auto"/>
            <w:right w:val="none" w:sz="0" w:space="0" w:color="auto"/>
          </w:divBdr>
          <w:divsChild>
            <w:div w:id="777600983">
              <w:marLeft w:val="0"/>
              <w:marRight w:val="0"/>
              <w:marTop w:val="0"/>
              <w:marBottom w:val="0"/>
              <w:divBdr>
                <w:top w:val="none" w:sz="0" w:space="0" w:color="auto"/>
                <w:left w:val="none" w:sz="0" w:space="0" w:color="auto"/>
                <w:bottom w:val="none" w:sz="0" w:space="0" w:color="auto"/>
                <w:right w:val="none" w:sz="0" w:space="0" w:color="auto"/>
              </w:divBdr>
              <w:divsChild>
                <w:div w:id="47920653">
                  <w:marLeft w:val="0"/>
                  <w:marRight w:val="0"/>
                  <w:marTop w:val="0"/>
                  <w:marBottom w:val="0"/>
                  <w:divBdr>
                    <w:top w:val="none" w:sz="0" w:space="0" w:color="auto"/>
                    <w:left w:val="none" w:sz="0" w:space="0" w:color="auto"/>
                    <w:bottom w:val="none" w:sz="0" w:space="0" w:color="auto"/>
                    <w:right w:val="none" w:sz="0" w:space="0" w:color="auto"/>
                  </w:divBdr>
                  <w:divsChild>
                    <w:div w:id="200021040">
                      <w:marLeft w:val="0"/>
                      <w:marRight w:val="0"/>
                      <w:marTop w:val="0"/>
                      <w:marBottom w:val="0"/>
                      <w:divBdr>
                        <w:top w:val="none" w:sz="0" w:space="0" w:color="auto"/>
                        <w:left w:val="none" w:sz="0" w:space="0" w:color="auto"/>
                        <w:bottom w:val="none" w:sz="0" w:space="0" w:color="auto"/>
                        <w:right w:val="none" w:sz="0" w:space="0" w:color="auto"/>
                      </w:divBdr>
                      <w:divsChild>
                        <w:div w:id="529149548">
                          <w:marLeft w:val="0"/>
                          <w:marRight w:val="0"/>
                          <w:marTop w:val="0"/>
                          <w:marBottom w:val="0"/>
                          <w:divBdr>
                            <w:top w:val="none" w:sz="0" w:space="0" w:color="auto"/>
                            <w:left w:val="none" w:sz="0" w:space="0" w:color="auto"/>
                            <w:bottom w:val="none" w:sz="0" w:space="0" w:color="auto"/>
                            <w:right w:val="none" w:sz="0" w:space="0" w:color="auto"/>
                          </w:divBdr>
                          <w:divsChild>
                            <w:div w:id="370226761">
                              <w:marLeft w:val="0"/>
                              <w:marRight w:val="0"/>
                              <w:marTop w:val="0"/>
                              <w:marBottom w:val="0"/>
                              <w:divBdr>
                                <w:top w:val="none" w:sz="0" w:space="0" w:color="auto"/>
                                <w:left w:val="none" w:sz="0" w:space="0" w:color="auto"/>
                                <w:bottom w:val="none" w:sz="0" w:space="0" w:color="auto"/>
                                <w:right w:val="none" w:sz="0" w:space="0" w:color="auto"/>
                              </w:divBdr>
                              <w:divsChild>
                                <w:div w:id="441999234">
                                  <w:marLeft w:val="0"/>
                                  <w:marRight w:val="0"/>
                                  <w:marTop w:val="0"/>
                                  <w:marBottom w:val="0"/>
                                  <w:divBdr>
                                    <w:top w:val="none" w:sz="0" w:space="0" w:color="auto"/>
                                    <w:left w:val="none" w:sz="0" w:space="0" w:color="auto"/>
                                    <w:bottom w:val="none" w:sz="0" w:space="0" w:color="auto"/>
                                    <w:right w:val="none" w:sz="0" w:space="0" w:color="auto"/>
                                  </w:divBdr>
                                  <w:divsChild>
                                    <w:div w:id="134251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875652">
                      <w:marLeft w:val="0"/>
                      <w:marRight w:val="0"/>
                      <w:marTop w:val="0"/>
                      <w:marBottom w:val="0"/>
                      <w:divBdr>
                        <w:top w:val="none" w:sz="0" w:space="0" w:color="auto"/>
                        <w:left w:val="none" w:sz="0" w:space="0" w:color="auto"/>
                        <w:bottom w:val="none" w:sz="0" w:space="0" w:color="auto"/>
                        <w:right w:val="none" w:sz="0" w:space="0" w:color="auto"/>
                      </w:divBdr>
                      <w:divsChild>
                        <w:div w:id="628628367">
                          <w:marLeft w:val="0"/>
                          <w:marRight w:val="0"/>
                          <w:marTop w:val="0"/>
                          <w:marBottom w:val="0"/>
                          <w:divBdr>
                            <w:top w:val="none" w:sz="0" w:space="0" w:color="auto"/>
                            <w:left w:val="none" w:sz="0" w:space="0" w:color="auto"/>
                            <w:bottom w:val="none" w:sz="0" w:space="0" w:color="auto"/>
                            <w:right w:val="none" w:sz="0" w:space="0" w:color="auto"/>
                          </w:divBdr>
                          <w:divsChild>
                            <w:div w:id="1744141208">
                              <w:marLeft w:val="0"/>
                              <w:marRight w:val="0"/>
                              <w:marTop w:val="0"/>
                              <w:marBottom w:val="0"/>
                              <w:divBdr>
                                <w:top w:val="none" w:sz="0" w:space="0" w:color="auto"/>
                                <w:left w:val="none" w:sz="0" w:space="0" w:color="auto"/>
                                <w:bottom w:val="none" w:sz="0" w:space="0" w:color="auto"/>
                                <w:right w:val="none" w:sz="0" w:space="0" w:color="auto"/>
                              </w:divBdr>
                              <w:divsChild>
                                <w:div w:id="84766217">
                                  <w:marLeft w:val="0"/>
                                  <w:marRight w:val="0"/>
                                  <w:marTop w:val="0"/>
                                  <w:marBottom w:val="0"/>
                                  <w:divBdr>
                                    <w:top w:val="none" w:sz="0" w:space="0" w:color="auto"/>
                                    <w:left w:val="none" w:sz="0" w:space="0" w:color="auto"/>
                                    <w:bottom w:val="none" w:sz="0" w:space="0" w:color="auto"/>
                                    <w:right w:val="none" w:sz="0" w:space="0" w:color="auto"/>
                                  </w:divBdr>
                                  <w:divsChild>
                                    <w:div w:id="730008156">
                                      <w:marLeft w:val="0"/>
                                      <w:marRight w:val="0"/>
                                      <w:marTop w:val="0"/>
                                      <w:marBottom w:val="0"/>
                                      <w:divBdr>
                                        <w:top w:val="none" w:sz="0" w:space="0" w:color="auto"/>
                                        <w:left w:val="none" w:sz="0" w:space="0" w:color="auto"/>
                                        <w:bottom w:val="none" w:sz="0" w:space="0" w:color="auto"/>
                                        <w:right w:val="none" w:sz="0" w:space="0" w:color="auto"/>
                                      </w:divBdr>
                                      <w:divsChild>
                                        <w:div w:id="192213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6123114">
      <w:bodyDiv w:val="1"/>
      <w:marLeft w:val="0"/>
      <w:marRight w:val="0"/>
      <w:marTop w:val="0"/>
      <w:marBottom w:val="0"/>
      <w:divBdr>
        <w:top w:val="none" w:sz="0" w:space="0" w:color="auto"/>
        <w:left w:val="none" w:sz="0" w:space="0" w:color="auto"/>
        <w:bottom w:val="none" w:sz="0" w:space="0" w:color="auto"/>
        <w:right w:val="none" w:sz="0" w:space="0" w:color="auto"/>
      </w:divBdr>
    </w:div>
    <w:div w:id="479690460">
      <w:bodyDiv w:val="1"/>
      <w:marLeft w:val="0"/>
      <w:marRight w:val="0"/>
      <w:marTop w:val="0"/>
      <w:marBottom w:val="0"/>
      <w:divBdr>
        <w:top w:val="none" w:sz="0" w:space="0" w:color="auto"/>
        <w:left w:val="none" w:sz="0" w:space="0" w:color="auto"/>
        <w:bottom w:val="none" w:sz="0" w:space="0" w:color="auto"/>
        <w:right w:val="none" w:sz="0" w:space="0" w:color="auto"/>
      </w:divBdr>
    </w:div>
    <w:div w:id="638268023">
      <w:bodyDiv w:val="1"/>
      <w:marLeft w:val="0"/>
      <w:marRight w:val="0"/>
      <w:marTop w:val="0"/>
      <w:marBottom w:val="0"/>
      <w:divBdr>
        <w:top w:val="none" w:sz="0" w:space="0" w:color="auto"/>
        <w:left w:val="none" w:sz="0" w:space="0" w:color="auto"/>
        <w:bottom w:val="none" w:sz="0" w:space="0" w:color="auto"/>
        <w:right w:val="none" w:sz="0" w:space="0" w:color="auto"/>
      </w:divBdr>
    </w:div>
    <w:div w:id="650644615">
      <w:bodyDiv w:val="1"/>
      <w:marLeft w:val="0"/>
      <w:marRight w:val="0"/>
      <w:marTop w:val="0"/>
      <w:marBottom w:val="0"/>
      <w:divBdr>
        <w:top w:val="none" w:sz="0" w:space="0" w:color="auto"/>
        <w:left w:val="none" w:sz="0" w:space="0" w:color="auto"/>
        <w:bottom w:val="none" w:sz="0" w:space="0" w:color="auto"/>
        <w:right w:val="none" w:sz="0" w:space="0" w:color="auto"/>
      </w:divBdr>
    </w:div>
    <w:div w:id="941257196">
      <w:bodyDiv w:val="1"/>
      <w:marLeft w:val="0"/>
      <w:marRight w:val="0"/>
      <w:marTop w:val="0"/>
      <w:marBottom w:val="0"/>
      <w:divBdr>
        <w:top w:val="none" w:sz="0" w:space="0" w:color="auto"/>
        <w:left w:val="none" w:sz="0" w:space="0" w:color="auto"/>
        <w:bottom w:val="none" w:sz="0" w:space="0" w:color="auto"/>
        <w:right w:val="none" w:sz="0" w:space="0" w:color="auto"/>
      </w:divBdr>
    </w:div>
    <w:div w:id="1628704377">
      <w:bodyDiv w:val="1"/>
      <w:marLeft w:val="0"/>
      <w:marRight w:val="0"/>
      <w:marTop w:val="0"/>
      <w:marBottom w:val="0"/>
      <w:divBdr>
        <w:top w:val="none" w:sz="0" w:space="0" w:color="auto"/>
        <w:left w:val="none" w:sz="0" w:space="0" w:color="auto"/>
        <w:bottom w:val="none" w:sz="0" w:space="0" w:color="auto"/>
        <w:right w:val="none" w:sz="0" w:space="0" w:color="auto"/>
      </w:divBdr>
    </w:div>
    <w:div w:id="1667433969">
      <w:bodyDiv w:val="1"/>
      <w:marLeft w:val="0"/>
      <w:marRight w:val="0"/>
      <w:marTop w:val="0"/>
      <w:marBottom w:val="0"/>
      <w:divBdr>
        <w:top w:val="none" w:sz="0" w:space="0" w:color="auto"/>
        <w:left w:val="none" w:sz="0" w:space="0" w:color="auto"/>
        <w:bottom w:val="none" w:sz="0" w:space="0" w:color="auto"/>
        <w:right w:val="none" w:sz="0" w:space="0" w:color="auto"/>
      </w:divBdr>
    </w:div>
    <w:div w:id="1815878327">
      <w:bodyDiv w:val="1"/>
      <w:marLeft w:val="0"/>
      <w:marRight w:val="0"/>
      <w:marTop w:val="0"/>
      <w:marBottom w:val="0"/>
      <w:divBdr>
        <w:top w:val="none" w:sz="0" w:space="0" w:color="auto"/>
        <w:left w:val="none" w:sz="0" w:space="0" w:color="auto"/>
        <w:bottom w:val="none" w:sz="0" w:space="0" w:color="auto"/>
        <w:right w:val="none" w:sz="0" w:space="0" w:color="auto"/>
      </w:divBdr>
    </w:div>
    <w:div w:id="212966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compiler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odbol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20</Pages>
  <Words>3306</Words>
  <Characters>18845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917598346085</dc:creator>
  <cp:keywords/>
  <dc:description/>
  <cp:lastModifiedBy>Ramanathan s</cp:lastModifiedBy>
  <cp:revision>10</cp:revision>
  <dcterms:created xsi:type="dcterms:W3CDTF">2024-07-29T16:46:00Z</dcterms:created>
  <dcterms:modified xsi:type="dcterms:W3CDTF">2024-07-29T16:53:00Z</dcterms:modified>
</cp:coreProperties>
</file>